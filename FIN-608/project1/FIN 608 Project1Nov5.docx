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CC06" w14:textId="3AF3F715" w:rsidR="00BB001B" w:rsidRPr="00B816E1" w:rsidRDefault="00B77D42" w:rsidP="00B77D42">
      <w:pPr>
        <w:jc w:val="center"/>
        <w:rPr>
          <w:rFonts w:cs="Arial"/>
          <w:sz w:val="32"/>
        </w:rPr>
      </w:pPr>
      <w:r w:rsidRPr="00B816E1">
        <w:rPr>
          <w:rFonts w:cs="Arial"/>
          <w:sz w:val="32"/>
        </w:rPr>
        <w:t>FIN 608 Project</w:t>
      </w:r>
      <w:r w:rsidR="00C25E69" w:rsidRPr="00B816E1">
        <w:rPr>
          <w:rFonts w:cs="Arial"/>
          <w:sz w:val="32"/>
        </w:rPr>
        <w:t xml:space="preserve"> 1 </w:t>
      </w:r>
    </w:p>
    <w:p w14:paraId="3692DB4D" w14:textId="3C5ABFDD" w:rsidR="00C25E69" w:rsidRPr="00B816E1" w:rsidRDefault="00C25E69" w:rsidP="00B77D42">
      <w:pPr>
        <w:jc w:val="center"/>
        <w:rPr>
          <w:rFonts w:cs="Arial"/>
          <w:sz w:val="22"/>
        </w:rPr>
      </w:pPr>
      <w:r w:rsidRPr="00B816E1">
        <w:rPr>
          <w:rFonts w:cs="Arial"/>
          <w:sz w:val="22"/>
        </w:rPr>
        <w:t xml:space="preserve">Group 2 </w:t>
      </w:r>
    </w:p>
    <w:p w14:paraId="5BB0CBC2" w14:textId="3CE291CA" w:rsidR="00B77D42" w:rsidRPr="00B816E1" w:rsidRDefault="00AD034C" w:rsidP="00B77D42">
      <w:pPr>
        <w:pStyle w:val="1"/>
        <w:rPr>
          <w:sz w:val="21"/>
          <w:szCs w:val="21"/>
        </w:rPr>
      </w:pPr>
      <w:r w:rsidRPr="00B816E1">
        <w:rPr>
          <w:rFonts w:eastAsiaTheme="minorEastAsia" w:hint="eastAsia"/>
          <w:sz w:val="21"/>
          <w:szCs w:val="21"/>
          <w:lang w:eastAsia="zh-CN"/>
        </w:rPr>
        <w:t>1</w:t>
      </w:r>
      <w:r w:rsidR="00B77D42" w:rsidRPr="00B816E1">
        <w:rPr>
          <w:sz w:val="21"/>
          <w:szCs w:val="21"/>
        </w:rPr>
        <w:t xml:space="preserve"> Background</w:t>
      </w:r>
    </w:p>
    <w:p w14:paraId="2885B98E" w14:textId="2952CBF3" w:rsidR="00B77D42" w:rsidRPr="00B816E1" w:rsidRDefault="00B77D42" w:rsidP="00B77D42">
      <w:r w:rsidRPr="00B816E1">
        <w:t>The total asset growth anomaly indicates a negative relationship between return on equity and the annual growth rate of the total asset in the subsequent one year. Which means, firms an</w:t>
      </w:r>
      <w:r w:rsidR="008B46B1">
        <w:t>d companies with relatively large</w:t>
      </w:r>
      <w:r w:rsidRPr="00B816E1">
        <w:t xml:space="preserve"> rate of total asset growth are expected to produce relatively poor return on equity in the next year or the next given time period. The given set of stocks contain</w:t>
      </w:r>
      <w:del w:id="4" w:author="Yin, Yuan" w:date="2018-11-05T22:02:00Z">
        <w:r w:rsidRPr="00B816E1" w:rsidDel="00BB001B">
          <w:delText>s</w:delText>
        </w:r>
      </w:del>
      <w:r w:rsidRPr="00B816E1">
        <w:t xml:space="preserve"> rank of annual total asset growth among the stocks. It contains 300 non-financial stocks with highest growth of total asset in the previous year, and another 300 non-financial stocks with lowest growth of total asset. The former subset would be treated as the pool of short candidates, while the later subset would be treated as the pool of long positions. Based on previous finding, the TAGA filter provides us two portfolios each contains 300 stocks. </w:t>
      </w:r>
    </w:p>
    <w:p w14:paraId="2D2C3B87" w14:textId="4A1EEC00" w:rsidR="00B77D42" w:rsidRPr="00B816E1" w:rsidRDefault="00B77D42" w:rsidP="00B77D42">
      <w:r w:rsidRPr="00B816E1">
        <w:t>In this project, we aim to further reduce the number of stocks within each portfolio and establish two new portfolios which contain 50 chosen short candidates</w:t>
      </w:r>
      <w:del w:id="5" w:author="Yin, Yuan" w:date="2018-11-05T13:57:00Z">
        <w:r w:rsidRPr="00B816E1" w:rsidDel="001B7D54">
          <w:delText>,</w:delText>
        </w:r>
      </w:del>
      <w:r w:rsidRPr="00B816E1">
        <w:t xml:space="preserve"> and 50 chosen long candidates respectively.</w:t>
      </w:r>
      <w:ins w:id="6" w:author="Yin, Yuan" w:date="2018-11-05T14:01:00Z">
        <w:r w:rsidR="001B7D54">
          <w:t xml:space="preserve"> </w:t>
        </w:r>
      </w:ins>
      <w:del w:id="7" w:author="Yin, Yuan" w:date="2018-11-05T14:01:00Z">
        <w:r w:rsidRPr="00B816E1" w:rsidDel="001B7D54">
          <w:delText xml:space="preserve"> </w:delText>
        </w:r>
      </w:del>
      <w:r w:rsidRPr="00B816E1">
        <w:t>Th</w:t>
      </w:r>
      <w:ins w:id="8" w:author="Microsoft Office User" w:date="2018-11-05T18:44:00Z">
        <w:r w:rsidR="00E04DDE">
          <w:t>e stocking in the set of long</w:t>
        </w:r>
      </w:ins>
      <w:ins w:id="9" w:author="Yin, Yuan" w:date="2018-11-05T22:02:00Z">
        <w:r w:rsidR="00BB001B">
          <w:t xml:space="preserve"> (or short)</w:t>
        </w:r>
      </w:ins>
      <w:ins w:id="10" w:author="Microsoft Office User" w:date="2018-11-05T18:44:00Z">
        <w:r w:rsidR="00E04DDE">
          <w:t xml:space="preserve"> candidates </w:t>
        </w:r>
      </w:ins>
      <w:del w:id="11" w:author="Microsoft Office User" w:date="2018-11-05T18:44:00Z">
        <w:r w:rsidRPr="00B816E1" w:rsidDel="00E04DDE">
          <w:delText>eir</w:delText>
        </w:r>
      </w:del>
      <w:ins w:id="12" w:author="Microsoft Office User" w:date="2018-11-05T18:44:00Z">
        <w:r w:rsidR="00E04DDE">
          <w:t xml:space="preserve">have the same </w:t>
        </w:r>
      </w:ins>
      <w:del w:id="13" w:author="Microsoft Office User" w:date="2018-11-05T18:44:00Z">
        <w:r w:rsidRPr="00B816E1" w:rsidDel="00E04DDE">
          <w:delText xml:space="preserve"> </w:delText>
        </w:r>
      </w:del>
      <w:r w:rsidRPr="00B816E1">
        <w:t>weights</w:t>
      </w:r>
      <w:del w:id="14" w:author="Microsoft Office User" w:date="2018-11-05T18:44:00Z">
        <w:r w:rsidRPr="00B816E1" w:rsidDel="00E04DDE">
          <w:delText xml:space="preserve"> are equal to each other</w:delText>
        </w:r>
      </w:del>
      <w:ins w:id="15" w:author="Microsoft Office User" w:date="2018-11-05T18:45:00Z">
        <w:r w:rsidR="00E04DDE">
          <w:t xml:space="preserve"> that would </w:t>
        </w:r>
      </w:ins>
      <w:del w:id="16" w:author="Microsoft Office User" w:date="2018-11-05T18:45:00Z">
        <w:r w:rsidRPr="00B816E1" w:rsidDel="00E04DDE">
          <w:delText xml:space="preserve">, and </w:delText>
        </w:r>
      </w:del>
      <w:r w:rsidRPr="00B816E1">
        <w:t>remain unchanged</w:t>
      </w:r>
      <w:ins w:id="17" w:author="Microsoft Office User" w:date="2018-11-05T18:45:00Z">
        <w:r w:rsidR="00E04DDE">
          <w:t xml:space="preserve"> during the whole period</w:t>
        </w:r>
      </w:ins>
      <w:ins w:id="18" w:author="Yin, Yuan" w:date="2018-11-05T14:02:00Z">
        <w:del w:id="19" w:author="Microsoft Office User" w:date="2018-11-05T18:43:00Z">
          <w:r w:rsidR="001B7D54" w:rsidRPr="00B816E1" w:rsidDel="00E04DDE">
            <w:delText xml:space="preserve"> </w:delText>
          </w:r>
          <w:r w:rsidR="001B7D54" w:rsidDel="00E04DDE">
            <w:delText>(</w:delText>
          </w:r>
          <w:r w:rsidR="001B7D54" w:rsidDel="00E04DDE">
            <w:rPr>
              <w:rFonts w:hint="eastAsia"/>
              <w:lang w:eastAsia="zh-CN"/>
            </w:rPr>
            <w:delText>这里是说各自的</w:delText>
          </w:r>
          <w:r w:rsidR="001B7D54" w:rsidDel="00E04DDE">
            <w:rPr>
              <w:rFonts w:hint="eastAsia"/>
              <w:lang w:eastAsia="zh-CN"/>
            </w:rPr>
            <w:delText>50</w:delText>
          </w:r>
          <w:r w:rsidR="001B7D54" w:rsidDel="00E04DDE">
            <w:rPr>
              <w:rFonts w:hint="eastAsia"/>
              <w:lang w:eastAsia="zh-CN"/>
            </w:rPr>
            <w:delText>支股票是</w:delText>
          </w:r>
          <w:r w:rsidR="001B7D54" w:rsidDel="00E04DDE">
            <w:rPr>
              <w:rFonts w:hint="eastAsia"/>
              <w:lang w:eastAsia="zh-CN"/>
            </w:rPr>
            <w:delText>equal</w:delText>
          </w:r>
          <w:r w:rsidR="001B7D54" w:rsidDel="00E04DDE">
            <w:rPr>
              <w:lang w:eastAsia="zh-CN"/>
            </w:rPr>
            <w:delText xml:space="preserve"> weighted? </w:delText>
          </w:r>
          <w:r w:rsidR="001B7D54" w:rsidDel="00E04DDE">
            <w:rPr>
              <w:rFonts w:hint="eastAsia"/>
              <w:lang w:eastAsia="zh-CN"/>
            </w:rPr>
            <w:delText>感觉会有歧义让人误以为</w:delText>
          </w:r>
          <w:r w:rsidR="001B7D54" w:rsidDel="00E04DDE">
            <w:rPr>
              <w:rFonts w:hint="eastAsia"/>
              <w:lang w:eastAsia="zh-CN"/>
            </w:rPr>
            <w:delText>100</w:delText>
          </w:r>
          <w:r w:rsidR="001B7D54" w:rsidDel="00E04DDE">
            <w:rPr>
              <w:rFonts w:hint="eastAsia"/>
              <w:lang w:eastAsia="zh-CN"/>
            </w:rPr>
            <w:delText>支股票是</w:delText>
          </w:r>
          <w:r w:rsidR="001B7D54" w:rsidDel="00E04DDE">
            <w:rPr>
              <w:rFonts w:hint="eastAsia"/>
              <w:lang w:eastAsia="zh-CN"/>
            </w:rPr>
            <w:delText>equal</w:delText>
          </w:r>
          <w:r w:rsidR="001B7D54" w:rsidDel="00E04DDE">
            <w:rPr>
              <w:lang w:eastAsia="zh-CN"/>
            </w:rPr>
            <w:delText xml:space="preserve"> </w:delText>
          </w:r>
          <w:r w:rsidR="001B7D54" w:rsidDel="00E04DDE">
            <w:rPr>
              <w:rFonts w:hint="eastAsia"/>
              <w:lang w:eastAsia="zh-CN"/>
            </w:rPr>
            <w:delText>weighted</w:delText>
          </w:r>
          <w:r w:rsidR="001B7D54" w:rsidDel="00E04DDE">
            <w:delText>)</w:delText>
          </w:r>
        </w:del>
      </w:ins>
      <w:r w:rsidRPr="00B816E1">
        <w:t>.</w:t>
      </w:r>
      <w:ins w:id="20" w:author="Microsoft Office User" w:date="2018-11-05T18:46:00Z">
        <w:r w:rsidR="00E04DDE">
          <w:t xml:space="preserve"> This setting for stocks from short candidates is the same.</w:t>
        </w:r>
      </w:ins>
      <w:r w:rsidRPr="00B816E1">
        <w:t xml:space="preserve"> The initial endowment of the portfolio is $500K with an initial short position of $3K on each short candidate and an initial long position of $13K on each of the 50 long </w:t>
      </w:r>
      <w:r w:rsidR="00AD034C" w:rsidRPr="00B816E1">
        <w:t>candidates</w:t>
      </w:r>
      <w:r w:rsidRPr="00B816E1">
        <w:t>, inclusive all transaction cost.</w:t>
      </w:r>
    </w:p>
    <w:p w14:paraId="14F473B3" w14:textId="22CEB26F" w:rsidR="00B77D42" w:rsidRPr="00B816E1" w:rsidRDefault="00AD034C" w:rsidP="00B77D42">
      <w:pPr>
        <w:pStyle w:val="1"/>
        <w:rPr>
          <w:sz w:val="21"/>
          <w:szCs w:val="21"/>
        </w:rPr>
      </w:pPr>
      <w:r w:rsidRPr="00B816E1">
        <w:rPr>
          <w:rFonts w:eastAsiaTheme="minorEastAsia" w:hint="eastAsia"/>
          <w:sz w:val="21"/>
          <w:szCs w:val="21"/>
          <w:lang w:eastAsia="zh-CN"/>
        </w:rPr>
        <w:t>2</w:t>
      </w:r>
      <w:r w:rsidR="00B77D42" w:rsidRPr="00B816E1">
        <w:rPr>
          <w:sz w:val="21"/>
          <w:szCs w:val="21"/>
        </w:rPr>
        <w:t xml:space="preserve"> Data and Algorithm</w:t>
      </w:r>
    </w:p>
    <w:p w14:paraId="6EA00199" w14:textId="0E7165FF" w:rsidR="00AD034C" w:rsidRPr="00B816E1" w:rsidRDefault="00B77D42" w:rsidP="00B77D42">
      <w:pPr>
        <w:rPr>
          <w:lang w:eastAsia="zh-CN"/>
        </w:rPr>
      </w:pPr>
      <w:r w:rsidRPr="00B816E1">
        <w:t>Since our goal is to trim the size of the given two portfolios from 300 to 50, a new filter</w:t>
      </w:r>
      <w:r w:rsidR="00AD034C" w:rsidRPr="00B816E1">
        <w:rPr>
          <w:rFonts w:hint="eastAsia"/>
          <w:lang w:eastAsia="zh-CN"/>
        </w:rPr>
        <w:t xml:space="preserve"> could be designed</w:t>
      </w:r>
      <w:r w:rsidRPr="00B816E1">
        <w:t>.</w:t>
      </w:r>
      <w:r w:rsidR="00AD034C" w:rsidRPr="00B816E1">
        <w:rPr>
          <w:rFonts w:hint="eastAsia"/>
          <w:lang w:eastAsia="zh-CN"/>
        </w:rPr>
        <w:t xml:space="preserve"> Also,</w:t>
      </w:r>
      <w:r w:rsidR="00AD034C" w:rsidRPr="00B816E1">
        <w:t xml:space="preserve"> </w:t>
      </w:r>
      <w:r w:rsidR="00AD034C" w:rsidRPr="00B816E1">
        <w:rPr>
          <w:rFonts w:hint="eastAsia"/>
          <w:lang w:eastAsia="zh-CN"/>
        </w:rPr>
        <w:t>b</w:t>
      </w:r>
      <w:r w:rsidRPr="00B816E1">
        <w:t xml:space="preserve">ased on the fact that our candidates are non-financial firms, accounting </w:t>
      </w:r>
      <w:r w:rsidRPr="00B816E1">
        <w:lastRenderedPageBreak/>
        <w:t>factors could act as relative</w:t>
      </w:r>
      <w:ins w:id="21" w:author="Yin, Yuan" w:date="2018-11-05T14:04:00Z">
        <w:r w:rsidR="001B7D54">
          <w:t>ly</w:t>
        </w:r>
      </w:ins>
      <w:r w:rsidRPr="00B816E1">
        <w:t xml:space="preserve"> good indicators of their performance. </w:t>
      </w:r>
      <w:r w:rsidR="00AD034C" w:rsidRPr="00B816E1">
        <w:rPr>
          <w:rFonts w:hint="eastAsia"/>
          <w:lang w:eastAsia="zh-CN"/>
        </w:rPr>
        <w:t xml:space="preserve">Therefore, we examined the following </w:t>
      </w:r>
      <w:r w:rsidR="00CD6D00" w:rsidRPr="00B816E1">
        <w:rPr>
          <w:rFonts w:hint="eastAsia"/>
          <w:lang w:eastAsia="zh-CN"/>
        </w:rPr>
        <w:t>factors for long and short candidates respectively.</w:t>
      </w:r>
    </w:p>
    <w:p w14:paraId="7B42AE8B" w14:textId="4D6CF0C2" w:rsidR="00AD034C" w:rsidRPr="00A61CAC" w:rsidRDefault="00AD034C" w:rsidP="00A61CAC">
      <w:pPr>
        <w:pStyle w:val="2"/>
        <w:rPr>
          <w:rPrChange w:id="22" w:author="Microsoft Office User" w:date="2018-11-05T19:12:00Z">
            <w:rPr>
              <w:szCs w:val="21"/>
              <w:lang w:eastAsia="zh-CN"/>
            </w:rPr>
          </w:rPrChange>
        </w:rPr>
      </w:pPr>
      <w:r w:rsidRPr="00A61CAC">
        <w:rPr>
          <w:rPrChange w:id="23" w:author="Microsoft Office User" w:date="2018-11-05T19:12:00Z">
            <w:rPr>
              <w:szCs w:val="21"/>
              <w:lang w:eastAsia="zh-CN"/>
            </w:rPr>
          </w:rPrChange>
        </w:rPr>
        <w:t>2.1 Long Position Candidates</w:t>
      </w:r>
    </w:p>
    <w:p w14:paraId="13629AF0" w14:textId="2ED8D0F2" w:rsidR="00B77D42" w:rsidRPr="00B816E1" w:rsidRDefault="00CD6D00" w:rsidP="00483127">
      <w:pPr>
        <w:spacing w:before="180"/>
      </w:pPr>
      <w:r w:rsidRPr="00B816E1">
        <w:rPr>
          <w:rFonts w:hint="eastAsia"/>
          <w:lang w:eastAsia="zh-CN"/>
        </w:rPr>
        <w:t xml:space="preserve">The </w:t>
      </w:r>
      <w:r w:rsidR="00B77D42" w:rsidRPr="00B816E1">
        <w:t>following</w:t>
      </w:r>
      <w:ins w:id="24" w:author="Yin, Yuan" w:date="2018-11-05T14:05:00Z">
        <w:r w:rsidR="001B7D54">
          <w:t>s</w:t>
        </w:r>
      </w:ins>
      <w:r w:rsidRPr="00B816E1">
        <w:rPr>
          <w:rFonts w:hint="eastAsia"/>
          <w:lang w:eastAsia="zh-CN"/>
        </w:rPr>
        <w:t xml:space="preserve"> are chose</w:t>
      </w:r>
      <w:ins w:id="25" w:author="Yin, Yuan" w:date="2018-11-05T14:05:00Z">
        <w:r w:rsidR="001B7D54">
          <w:rPr>
            <w:lang w:eastAsia="zh-CN"/>
          </w:rPr>
          <w:t>n</w:t>
        </w:r>
      </w:ins>
      <w:r w:rsidR="00B77D42" w:rsidRPr="00B816E1">
        <w:t xml:space="preserve"> factors</w:t>
      </w:r>
      <w:r w:rsidRPr="00B816E1">
        <w:rPr>
          <w:rFonts w:hint="eastAsia"/>
          <w:lang w:eastAsia="zh-CN"/>
        </w:rPr>
        <w:t xml:space="preserve"> along with </w:t>
      </w:r>
      <w:r w:rsidR="00B77D42" w:rsidRPr="00B816E1">
        <w:t xml:space="preserve">the reasons </w:t>
      </w:r>
      <w:del w:id="26" w:author="Microsoft Office User" w:date="2018-11-05T18:47:00Z">
        <w:r w:rsidR="00B77D42" w:rsidRPr="00B816E1" w:rsidDel="0047366E">
          <w:delText>for choosing</w:delText>
        </w:r>
      </w:del>
      <w:ins w:id="27" w:author="Microsoft Office User" w:date="2018-11-05T18:47:00Z">
        <w:r w:rsidR="0047366E">
          <w:t>why we choose</w:t>
        </w:r>
      </w:ins>
      <w:r w:rsidR="00B77D42" w:rsidRPr="00B816E1">
        <w:t xml:space="preserve"> them</w:t>
      </w:r>
      <w:r w:rsidRPr="00B816E1">
        <w:rPr>
          <w:rFonts w:hint="eastAsia"/>
          <w:lang w:eastAsia="zh-CN"/>
        </w:rPr>
        <w:t>.</w:t>
      </w:r>
    </w:p>
    <w:p w14:paraId="48DEB338" w14:textId="2248385A" w:rsidR="00B77D42" w:rsidRPr="006C31D1" w:rsidRDefault="00AD034C" w:rsidP="006C31D1">
      <w:pPr>
        <w:pStyle w:val="3"/>
        <w:rPr>
          <w:rPrChange w:id="28" w:author="Microsoft Office User" w:date="2018-11-05T19:11:00Z">
            <w:rPr>
              <w:sz w:val="21"/>
            </w:rPr>
          </w:rPrChange>
        </w:rPr>
      </w:pPr>
      <w:r w:rsidRPr="006C31D1">
        <w:rPr>
          <w:rFonts w:hint="eastAsia"/>
        </w:rPr>
        <w:t>2.1.1</w:t>
      </w:r>
      <w:r w:rsidR="00B77D42" w:rsidRPr="006C31D1">
        <w:t xml:space="preserve"> </w:t>
      </w:r>
      <w:r w:rsidR="00047424" w:rsidRPr="006C31D1">
        <w:rPr>
          <w:rPrChange w:id="29" w:author="Microsoft Office User" w:date="2018-11-05T19:11:00Z">
            <w:rPr>
              <w:sz w:val="21"/>
            </w:rPr>
          </w:rPrChange>
        </w:rPr>
        <w:t>Total Asset C</w:t>
      </w:r>
      <w:r w:rsidR="00B77D42" w:rsidRPr="006C31D1">
        <w:rPr>
          <w:rPrChange w:id="30" w:author="Microsoft Office User" w:date="2018-11-05T19:11:00Z">
            <w:rPr>
              <w:sz w:val="21"/>
            </w:rPr>
          </w:rPrChange>
        </w:rPr>
        <w:t xml:space="preserve">hange </w:t>
      </w:r>
    </w:p>
    <w:p w14:paraId="228E3C02" w14:textId="31F6A912" w:rsidR="00B77D42" w:rsidRPr="00B816E1" w:rsidRDefault="00B77D42" w:rsidP="00B77D42">
      <w:pPr>
        <w:rPr>
          <w:lang w:eastAsia="zh-CN"/>
        </w:rPr>
      </w:pPr>
      <w:r w:rsidRPr="00B816E1">
        <w:t xml:space="preserve">Data: (2018 total asset - 2017 total asset) / </w:t>
      </w:r>
      <w:r w:rsidR="00CD6D00" w:rsidRPr="00B816E1">
        <w:rPr>
          <w:rFonts w:hint="eastAsia"/>
          <w:lang w:eastAsia="zh-CN"/>
        </w:rPr>
        <w:t>(</w:t>
      </w:r>
      <w:r w:rsidRPr="00B816E1">
        <w:t>2017 total asset</w:t>
      </w:r>
      <w:r w:rsidR="00CD6D00" w:rsidRPr="00B816E1">
        <w:rPr>
          <w:rFonts w:hint="eastAsia"/>
          <w:lang w:eastAsia="zh-CN"/>
        </w:rPr>
        <w:t>)</w:t>
      </w:r>
    </w:p>
    <w:p w14:paraId="45A0CDA0" w14:textId="72C7D38E" w:rsidR="00B77D42" w:rsidRPr="00B816E1" w:rsidRDefault="00B77D42" w:rsidP="00B77D42">
      <w:r w:rsidRPr="00B816E1">
        <w:t xml:space="preserve">A huge total asset reduction, say greater than 80%, may indicate a major loss or a reorganization, which creates uncertainty without knowing the firm’s future strategy. </w:t>
      </w:r>
      <w:r w:rsidR="008543B8" w:rsidRPr="00B816E1">
        <w:t>Hence</w:t>
      </w:r>
      <w:r w:rsidRPr="00B816E1">
        <w:t>, these candidates are excluded</w:t>
      </w:r>
      <w:r w:rsidR="008543B8" w:rsidRPr="00B816E1">
        <w:t xml:space="preserve"> </w:t>
      </w:r>
      <w:ins w:id="31" w:author="Cai, Hui" w:date="2018-11-05T12:57:00Z">
        <w:r w:rsidR="008B46B1">
          <w:t>to reduce the risk of the portfolio</w:t>
        </w:r>
      </w:ins>
      <w:del w:id="32" w:author="Cai, Hui" w:date="2018-11-05T12:57:00Z">
        <w:r w:rsidR="008543B8" w:rsidRPr="00B816E1" w:rsidDel="008B46B1">
          <w:delText>for safety purpose</w:delText>
        </w:r>
      </w:del>
      <w:r w:rsidRPr="00B816E1">
        <w:t>.</w:t>
      </w:r>
    </w:p>
    <w:p w14:paraId="44FD561B" w14:textId="47A6A997" w:rsidR="00B77D42" w:rsidRPr="006C31D1" w:rsidRDefault="00B76BF1" w:rsidP="006C31D1">
      <w:pPr>
        <w:pStyle w:val="3"/>
        <w:rPr>
          <w:rPrChange w:id="33" w:author="Microsoft Office User" w:date="2018-11-05T19:11:00Z">
            <w:rPr>
              <w:sz w:val="21"/>
            </w:rPr>
          </w:rPrChange>
        </w:rPr>
      </w:pPr>
      <w:r w:rsidRPr="006C31D1">
        <w:rPr>
          <w:rPrChange w:id="34" w:author="Microsoft Office User" w:date="2018-11-05T19:11:00Z">
            <w:rPr>
              <w:sz w:val="21"/>
            </w:rPr>
          </w:rPrChange>
        </w:rPr>
        <w:t>2</w:t>
      </w:r>
      <w:r w:rsidR="00AD034C" w:rsidRPr="006C31D1">
        <w:rPr>
          <w:rPrChange w:id="35" w:author="Microsoft Office User" w:date="2018-11-05T19:11:00Z">
            <w:rPr>
              <w:sz w:val="21"/>
            </w:rPr>
          </w:rPrChange>
        </w:rPr>
        <w:t>.1.2</w:t>
      </w:r>
      <w:r w:rsidR="00B77D42" w:rsidRPr="006C31D1">
        <w:rPr>
          <w:rPrChange w:id="36" w:author="Microsoft Office User" w:date="2018-11-05T19:11:00Z">
            <w:rPr>
              <w:sz w:val="21"/>
            </w:rPr>
          </w:rPrChange>
        </w:rPr>
        <w:t xml:space="preserve"> Research and Development Cost / Total Asset</w:t>
      </w:r>
    </w:p>
    <w:p w14:paraId="45DD21A0" w14:textId="591A81C2" w:rsidR="00B77D42" w:rsidRPr="00B816E1" w:rsidRDefault="00B77D42" w:rsidP="00B77D42">
      <w:pPr>
        <w:rPr>
          <w:lang w:eastAsia="zh-CN"/>
        </w:rPr>
      </w:pPr>
      <w:r w:rsidRPr="00B816E1">
        <w:t xml:space="preserve">Data: </w:t>
      </w:r>
      <w:r w:rsidR="00CD6D00" w:rsidRPr="00B816E1">
        <w:rPr>
          <w:rFonts w:hint="eastAsia"/>
          <w:lang w:eastAsia="zh-CN"/>
        </w:rPr>
        <w:t>(</w:t>
      </w:r>
      <w:r w:rsidRPr="00B816E1">
        <w:t>2018 Research and Development Cost</w:t>
      </w:r>
      <w:r w:rsidR="00CD6D00" w:rsidRPr="00B816E1">
        <w:rPr>
          <w:rFonts w:hint="eastAsia"/>
          <w:lang w:eastAsia="zh-CN"/>
        </w:rPr>
        <w:t>)</w:t>
      </w:r>
      <w:r w:rsidRPr="00B816E1">
        <w:t xml:space="preserve"> / </w:t>
      </w:r>
      <w:r w:rsidR="00CD6D00" w:rsidRPr="00B816E1">
        <w:rPr>
          <w:rFonts w:hint="eastAsia"/>
          <w:lang w:eastAsia="zh-CN"/>
        </w:rPr>
        <w:t>(</w:t>
      </w:r>
      <w:r w:rsidRPr="00B816E1">
        <w:t>2018 Total Asset</w:t>
      </w:r>
      <w:r w:rsidR="00CD6D00" w:rsidRPr="00B816E1">
        <w:rPr>
          <w:rFonts w:hint="eastAsia"/>
          <w:lang w:eastAsia="zh-CN"/>
        </w:rPr>
        <w:t>)</w:t>
      </w:r>
    </w:p>
    <w:p w14:paraId="4F5FCC78" w14:textId="16CED514" w:rsidR="00B77D42" w:rsidRPr="00B816E1" w:rsidRDefault="00B77D42" w:rsidP="00B77D42">
      <w:pPr>
        <w:rPr>
          <w:lang w:eastAsia="zh-CN"/>
        </w:rPr>
      </w:pPr>
      <w:r w:rsidRPr="00B816E1">
        <w:t xml:space="preserve">The ratio of </w:t>
      </w:r>
      <w:r w:rsidR="00CD6D00" w:rsidRPr="00B816E1">
        <w:rPr>
          <w:rFonts w:hint="eastAsia"/>
          <w:lang w:eastAsia="zh-CN"/>
        </w:rPr>
        <w:t>(</w:t>
      </w:r>
      <w:r w:rsidRPr="00B816E1">
        <w:t>Re</w:t>
      </w:r>
      <w:r w:rsidR="00667C43" w:rsidRPr="00B816E1">
        <w:t>search and Development Cost</w:t>
      </w:r>
      <w:r w:rsidR="00CD6D00" w:rsidRPr="00B816E1">
        <w:rPr>
          <w:rFonts w:hint="eastAsia"/>
          <w:lang w:eastAsia="zh-CN"/>
        </w:rPr>
        <w:t>)</w:t>
      </w:r>
      <w:r w:rsidR="00667C43" w:rsidRPr="00B816E1">
        <w:t xml:space="preserve"> /</w:t>
      </w:r>
      <w:r w:rsidRPr="00B816E1">
        <w:t xml:space="preserve"> </w:t>
      </w:r>
      <w:r w:rsidR="00CD6D00" w:rsidRPr="00B816E1">
        <w:rPr>
          <w:rFonts w:hint="eastAsia"/>
          <w:lang w:eastAsia="zh-CN"/>
        </w:rPr>
        <w:t>(</w:t>
      </w:r>
      <w:r w:rsidRPr="00B816E1">
        <w:t>Total Asset</w:t>
      </w:r>
      <w:r w:rsidR="00CD6D00" w:rsidRPr="00B816E1">
        <w:rPr>
          <w:rFonts w:hint="eastAsia"/>
          <w:lang w:eastAsia="zh-CN"/>
        </w:rPr>
        <w:t>)</w:t>
      </w:r>
      <w:r w:rsidRPr="00B816E1">
        <w:t xml:space="preserve"> indicates the percentage of </w:t>
      </w:r>
      <w:r w:rsidR="00CD6D00" w:rsidRPr="00B816E1">
        <w:rPr>
          <w:rFonts w:hint="eastAsia"/>
          <w:lang w:eastAsia="zh-CN"/>
        </w:rPr>
        <w:t>c</w:t>
      </w:r>
      <w:r w:rsidRPr="00B816E1">
        <w:t xml:space="preserve">ost of </w:t>
      </w:r>
      <w:r w:rsidR="00CD6D00" w:rsidRPr="00B816E1">
        <w:rPr>
          <w:rFonts w:hint="eastAsia"/>
          <w:lang w:eastAsia="zh-CN"/>
        </w:rPr>
        <w:t>r</w:t>
      </w:r>
      <w:r w:rsidRPr="00B816E1">
        <w:t xml:space="preserve">esearch and </w:t>
      </w:r>
      <w:r w:rsidR="00CD6D00" w:rsidRPr="00B816E1">
        <w:rPr>
          <w:rFonts w:hint="eastAsia"/>
          <w:lang w:eastAsia="zh-CN"/>
        </w:rPr>
        <w:t>d</w:t>
      </w:r>
      <w:r w:rsidRPr="00B816E1">
        <w:t xml:space="preserve">evelopment in </w:t>
      </w:r>
      <w:r w:rsidR="00CD6D00" w:rsidRPr="00B816E1">
        <w:rPr>
          <w:rFonts w:hint="eastAsia"/>
          <w:lang w:eastAsia="zh-CN"/>
        </w:rPr>
        <w:t>t</w:t>
      </w:r>
      <w:r w:rsidRPr="00B816E1">
        <w:t xml:space="preserve">otal </w:t>
      </w:r>
      <w:r w:rsidR="00CD6D00" w:rsidRPr="00B816E1">
        <w:rPr>
          <w:rFonts w:hint="eastAsia"/>
          <w:lang w:eastAsia="zh-CN"/>
        </w:rPr>
        <w:t>a</w:t>
      </w:r>
      <w:r w:rsidRPr="00B816E1">
        <w:t>sset. If this ratio is relatively high, it would show that the firm invests a lot of fund</w:t>
      </w:r>
      <w:ins w:id="37" w:author="Yin, Yuan" w:date="2018-11-05T22:02:00Z">
        <w:r w:rsidR="00BB001B">
          <w:t>s</w:t>
        </w:r>
      </w:ins>
      <w:r w:rsidRPr="00B816E1">
        <w:t xml:space="preserve"> on research</w:t>
      </w:r>
      <w:del w:id="38" w:author="Yin, Yuan" w:date="2018-11-05T14:10:00Z">
        <w:r w:rsidRPr="00B816E1" w:rsidDel="001B7D54">
          <w:delText>, and pays more attention on Research and Development</w:delText>
        </w:r>
      </w:del>
      <w:r w:rsidRPr="00B816E1">
        <w:t xml:space="preserve">. </w:t>
      </w:r>
      <w:r w:rsidR="00CD6D00" w:rsidRPr="00B816E1">
        <w:rPr>
          <w:rFonts w:hint="eastAsia"/>
          <w:lang w:eastAsia="zh-CN"/>
        </w:rPr>
        <w:t>The firm</w:t>
      </w:r>
      <w:del w:id="39" w:author="Microsoft Office User" w:date="2018-11-05T18:48:00Z">
        <w:r w:rsidR="00CD6D00" w:rsidRPr="00B816E1" w:rsidDel="0047366E">
          <w:rPr>
            <w:rFonts w:hint="eastAsia"/>
            <w:lang w:eastAsia="zh-CN"/>
          </w:rPr>
          <w:delText>s</w:delText>
        </w:r>
      </w:del>
      <w:r w:rsidR="00CD6D00" w:rsidRPr="00B816E1">
        <w:rPr>
          <w:rFonts w:hint="eastAsia"/>
          <w:lang w:eastAsia="zh-CN"/>
        </w:rPr>
        <w:t xml:space="preserve"> with this trait </w:t>
      </w:r>
      <w:ins w:id="40" w:author="Microsoft Office User" w:date="2018-11-05T18:48:00Z">
        <w:r w:rsidR="0047366E">
          <w:rPr>
            <w:lang w:eastAsia="zh-CN"/>
          </w:rPr>
          <w:t>is</w:t>
        </w:r>
      </w:ins>
      <w:del w:id="41" w:author="Microsoft Office User" w:date="2018-11-05T18:48:00Z">
        <w:r w:rsidR="00CD6D00" w:rsidRPr="00B816E1" w:rsidDel="0047366E">
          <w:rPr>
            <w:rFonts w:hint="eastAsia"/>
            <w:lang w:eastAsia="zh-CN"/>
          </w:rPr>
          <w:delText>are</w:delText>
        </w:r>
      </w:del>
      <w:r w:rsidR="00CD6D00" w:rsidRPr="00B816E1">
        <w:rPr>
          <w:rFonts w:hint="eastAsia"/>
          <w:lang w:eastAsia="zh-CN"/>
        </w:rPr>
        <w:t xml:space="preserve"> more likely to have</w:t>
      </w:r>
      <w:r w:rsidRPr="00B816E1">
        <w:t xml:space="preserve"> promising future</w:t>
      </w:r>
      <w:del w:id="42" w:author="Microsoft Office User" w:date="2018-11-05T18:48:00Z">
        <w:r w:rsidR="00CD6D00" w:rsidRPr="00B816E1" w:rsidDel="0047366E">
          <w:rPr>
            <w:rFonts w:hint="eastAsia"/>
            <w:lang w:eastAsia="zh-CN"/>
          </w:rPr>
          <w:delText>s</w:delText>
        </w:r>
      </w:del>
      <w:r w:rsidRPr="00B816E1">
        <w:t xml:space="preserve"> than those with relatively less Research and Development </w:t>
      </w:r>
      <w:del w:id="43" w:author="Microsoft Office User" w:date="2018-11-05T18:48:00Z">
        <w:r w:rsidR="00CD6D00" w:rsidRPr="00B816E1" w:rsidDel="0047366E">
          <w:rPr>
            <w:rFonts w:hint="eastAsia"/>
            <w:lang w:eastAsia="zh-CN"/>
          </w:rPr>
          <w:delText>spending</w:delText>
        </w:r>
      </w:del>
      <w:ins w:id="44" w:author="Microsoft Office User" w:date="2018-11-05T18:48:00Z">
        <w:r w:rsidR="0047366E">
          <w:rPr>
            <w:lang w:eastAsia="zh-CN"/>
          </w:rPr>
          <w:t>expenditure</w:t>
        </w:r>
      </w:ins>
      <w:r w:rsidRPr="00B816E1">
        <w:t xml:space="preserve">. </w:t>
      </w:r>
      <w:ins w:id="45" w:author="Cai, Hui" w:date="2018-11-05T12:59:00Z">
        <w:r w:rsidR="008B46B1">
          <w:t xml:space="preserve">On the other hand, we </w:t>
        </w:r>
        <w:del w:id="46" w:author="Microsoft Office User" w:date="2018-11-05T18:48:00Z">
          <w:r w:rsidR="008B46B1" w:rsidDel="0047366E">
            <w:delText xml:space="preserve">also </w:delText>
          </w:r>
        </w:del>
      </w:ins>
      <w:ins w:id="47" w:author="Yin, Yuan" w:date="2018-11-05T14:12:00Z">
        <w:r w:rsidR="001B7D54">
          <w:t>believe</w:t>
        </w:r>
      </w:ins>
      <w:ins w:id="48" w:author="Cai, Hui" w:date="2018-11-05T12:59:00Z">
        <w:del w:id="49" w:author="Yin, Yuan" w:date="2018-11-05T14:12:00Z">
          <w:r w:rsidR="008B46B1" w:rsidDel="001B7D54">
            <w:delText>require</w:delText>
          </w:r>
        </w:del>
        <w:r w:rsidR="008B46B1">
          <w:t xml:space="preserve"> </w:t>
        </w:r>
      </w:ins>
      <w:ins w:id="50" w:author="Cai, Hui" w:date="2018-11-05T13:00:00Z">
        <w:r w:rsidR="008B46B1">
          <w:t xml:space="preserve">that </w:t>
        </w:r>
      </w:ins>
      <w:ins w:id="51" w:author="Cai, Hui" w:date="2018-11-05T12:59:00Z">
        <w:r w:rsidR="008B46B1">
          <w:t xml:space="preserve">the </w:t>
        </w:r>
      </w:ins>
      <w:ins w:id="52" w:author="Cai, Hui" w:date="2018-11-05T13:00:00Z">
        <w:r w:rsidR="008B46B1" w:rsidRPr="00B816E1">
          <w:t xml:space="preserve">Research and Development </w:t>
        </w:r>
        <w:r w:rsidR="008B46B1">
          <w:t xml:space="preserve">Cost of a certain company </w:t>
        </w:r>
      </w:ins>
      <w:ins w:id="53" w:author="Yin, Yuan" w:date="2018-11-05T14:12:00Z">
        <w:r w:rsidR="001B7D54">
          <w:t>shoul</w:t>
        </w:r>
      </w:ins>
      <w:ins w:id="54" w:author="Microsoft Office User" w:date="2018-11-05T18:49:00Z">
        <w:r w:rsidR="0047366E">
          <w:t>d not</w:t>
        </w:r>
      </w:ins>
      <w:ins w:id="55" w:author="Yin, Yuan" w:date="2018-11-05T14:12:00Z">
        <w:del w:id="56" w:author="Microsoft Office User" w:date="2018-11-05T18:49:00Z">
          <w:r w:rsidR="001B7D54" w:rsidDel="0047366E">
            <w:delText>dn’t</w:delText>
          </w:r>
        </w:del>
      </w:ins>
      <w:ins w:id="57" w:author="Cai, Hui" w:date="2018-11-05T13:00:00Z">
        <w:del w:id="58" w:author="Yin, Yuan" w:date="2018-11-05T14:12:00Z">
          <w:r w:rsidR="008B46B1" w:rsidDel="001B7D54">
            <w:delText>do</w:delText>
          </w:r>
        </w:del>
      </w:ins>
      <w:ins w:id="59" w:author="Cai, Hui" w:date="2018-11-05T13:01:00Z">
        <w:del w:id="60" w:author="Yin, Yuan" w:date="2018-11-05T14:12:00Z">
          <w:r w:rsidR="008B46B1" w:rsidDel="001B7D54">
            <w:delText>es</w:delText>
          </w:r>
        </w:del>
      </w:ins>
      <w:ins w:id="61" w:author="Cai, Hui" w:date="2018-11-05T13:00:00Z">
        <w:del w:id="62" w:author="Yin, Yuan" w:date="2018-11-05T14:13:00Z">
          <w:r w:rsidR="008B46B1" w:rsidDel="001B7D54">
            <w:delText xml:space="preserve"> not</w:delText>
          </w:r>
        </w:del>
        <w:r w:rsidR="008B46B1">
          <w:t xml:space="preserve"> exceed </w:t>
        </w:r>
      </w:ins>
      <w:ins w:id="63" w:author="Yin, Yuan" w:date="2018-11-05T14:13:00Z">
        <w:r w:rsidR="001B7D54">
          <w:t xml:space="preserve">the </w:t>
        </w:r>
      </w:ins>
      <w:ins w:id="64" w:author="Cai, Hui" w:date="2018-11-05T13:00:00Z">
        <w:r w:rsidR="008B46B1">
          <w:t>asset too much.</w:t>
        </w:r>
      </w:ins>
      <w:ins w:id="65" w:author="Cai, Hui" w:date="2018-11-05T13:01:00Z">
        <w:r w:rsidR="008B46B1">
          <w:t xml:space="preserve"> If this ratio is too high, it means that the firm may spend too much on R&amp;D</w:t>
        </w:r>
      </w:ins>
      <w:ins w:id="66" w:author="Microsoft Office User" w:date="2018-11-05T18:49:00Z">
        <w:r w:rsidR="0047366E">
          <w:t>,</w:t>
        </w:r>
      </w:ins>
      <w:ins w:id="67" w:author="Cai, Hui" w:date="2018-11-05T13:01:00Z">
        <w:r w:rsidR="008B46B1">
          <w:t xml:space="preserve"> which indicates that the </w:t>
        </w:r>
      </w:ins>
      <w:ins w:id="68" w:author="Cai, Hui" w:date="2018-11-05T13:05:00Z">
        <w:r w:rsidR="008B46B1">
          <w:t>firm may not have enough fund for daily operating.</w:t>
        </w:r>
      </w:ins>
      <w:ins w:id="69" w:author="Cai, Hui" w:date="2018-11-05T13:00:00Z">
        <w:r w:rsidR="008B46B1">
          <w:t xml:space="preserve"> </w:t>
        </w:r>
      </w:ins>
      <w:ins w:id="70" w:author="Yin, Yuan" w:date="2018-11-05T14:13:00Z">
        <w:r w:rsidR="001B7D54">
          <w:t>A</w:t>
        </w:r>
        <w:del w:id="71" w:author="Microsoft Office User" w:date="2018-11-05T18:50:00Z">
          <w:r w:rsidR="001B7D54" w:rsidDel="00927BEC">
            <w:delText xml:space="preserve">nd </w:delText>
          </w:r>
        </w:del>
      </w:ins>
      <w:ins w:id="72" w:author="Microsoft Office User" w:date="2018-11-05T18:50:00Z">
        <w:r w:rsidR="00927BEC">
          <w:t xml:space="preserve">lso, </w:t>
        </w:r>
      </w:ins>
      <w:ins w:id="73" w:author="Yin, Yuan" w:date="2018-11-05T14:13:00Z">
        <w:del w:id="74" w:author="Microsoft Office User" w:date="2018-11-05T18:49:00Z">
          <w:r w:rsidR="001B7D54" w:rsidDel="0047366E">
            <w:delText>ther</w:delText>
          </w:r>
        </w:del>
      </w:ins>
      <w:ins w:id="75" w:author="Yin, Yuan" w:date="2018-11-05T14:14:00Z">
        <w:del w:id="76" w:author="Microsoft Office User" w:date="2018-11-05T18:49:00Z">
          <w:r w:rsidR="001B7D54" w:rsidDel="0047366E">
            <w:delText>e is also probability</w:delText>
          </w:r>
        </w:del>
      </w:ins>
      <w:ins w:id="77" w:author="Yin, Yuan" w:date="2018-11-05T14:15:00Z">
        <w:del w:id="78" w:author="Microsoft Office User" w:date="2018-11-05T18:49:00Z">
          <w:r w:rsidR="00462FC8" w:rsidDel="0047366E">
            <w:delText xml:space="preserve"> </w:delText>
          </w:r>
        </w:del>
      </w:ins>
      <w:ins w:id="79" w:author="Microsoft Office User" w:date="2018-11-05T18:49:00Z">
        <w:r w:rsidR="0047366E">
          <w:t xml:space="preserve">it is possible </w:t>
        </w:r>
      </w:ins>
      <w:ins w:id="80" w:author="Yin, Yuan" w:date="2018-11-05T14:15:00Z">
        <w:r w:rsidR="00462FC8">
          <w:t>that</w:t>
        </w:r>
      </w:ins>
      <w:ins w:id="81" w:author="Yin, Yuan" w:date="2018-11-05T14:14:00Z">
        <w:r w:rsidR="001B7D54">
          <w:t xml:space="preserve"> the research </w:t>
        </w:r>
        <w:r w:rsidR="00462FC8">
          <w:t xml:space="preserve">output </w:t>
        </w:r>
        <w:del w:id="82" w:author="Microsoft Office User" w:date="2018-11-05T18:50:00Z">
          <w:r w:rsidR="00462FC8" w:rsidDel="0047366E">
            <w:delText>doesn’t</w:delText>
          </w:r>
        </w:del>
      </w:ins>
      <w:ins w:id="83" w:author="Microsoft Office User" w:date="2018-11-05T18:50:00Z">
        <w:r w:rsidR="0047366E">
          <w:t xml:space="preserve">could not </w:t>
        </w:r>
      </w:ins>
      <w:ins w:id="84" w:author="Yin, Yuan" w:date="2018-11-05T14:14:00Z">
        <w:del w:id="85" w:author="Microsoft Office User" w:date="2018-11-05T18:50:00Z">
          <w:r w:rsidR="00462FC8" w:rsidDel="0047366E">
            <w:delText xml:space="preserve"> </w:delText>
          </w:r>
        </w:del>
        <w:r w:rsidR="00462FC8">
          <w:t>match the</w:t>
        </w:r>
      </w:ins>
      <w:ins w:id="86" w:author="Yin, Yuan" w:date="2018-11-05T22:03:00Z">
        <w:r w:rsidR="00BB001B">
          <w:t xml:space="preserve"> money</w:t>
        </w:r>
      </w:ins>
      <w:ins w:id="87" w:author="Yin, Yuan" w:date="2018-11-05T14:14:00Z">
        <w:r w:rsidR="00462FC8">
          <w:t xml:space="preserve"> in</w:t>
        </w:r>
      </w:ins>
      <w:ins w:id="88" w:author="Yin, Yuan" w:date="2018-11-05T14:15:00Z">
        <w:r w:rsidR="00462FC8">
          <w:t>put</w:t>
        </w:r>
      </w:ins>
      <w:ins w:id="89" w:author="Microsoft Office User" w:date="2018-11-05T18:50:00Z">
        <w:r w:rsidR="00927BEC">
          <w:t xml:space="preserve">, which may cause some </w:t>
        </w:r>
        <w:r w:rsidR="00480596">
          <w:t xml:space="preserve">unforeseen risks in </w:t>
        </w:r>
        <w:r w:rsidR="00927BEC">
          <w:t>future.</w:t>
        </w:r>
      </w:ins>
      <w:ins w:id="90" w:author="Yin, Yuan" w:date="2018-11-05T14:15:00Z">
        <w:del w:id="91" w:author="Microsoft Office User" w:date="2018-11-05T18:50:00Z">
          <w:r w:rsidR="00462FC8" w:rsidDel="00927BEC">
            <w:delText>.</w:delText>
          </w:r>
        </w:del>
        <w:r w:rsidR="00462FC8">
          <w:t xml:space="preserve"> </w:t>
        </w:r>
      </w:ins>
      <w:r w:rsidRPr="00B816E1">
        <w:t xml:space="preserve">In </w:t>
      </w:r>
      <w:del w:id="92" w:author="Cai, Hui" w:date="2018-11-05T13:05:00Z">
        <w:r w:rsidRPr="00B816E1" w:rsidDel="008B46B1">
          <w:delText>other words</w:delText>
        </w:r>
      </w:del>
      <w:ins w:id="93" w:author="Cai, Hui" w:date="2018-11-05T13:05:00Z">
        <w:r w:rsidR="008B46B1">
          <w:t>all</w:t>
        </w:r>
      </w:ins>
      <w:r w:rsidRPr="00B816E1">
        <w:t xml:space="preserve">, firms with </w:t>
      </w:r>
      <w:ins w:id="94" w:author="Cai, Hui" w:date="2018-11-05T13:06:00Z">
        <w:del w:id="95" w:author="Microsoft Office User" w:date="2018-11-05T18:51:00Z">
          <w:r w:rsidR="008B46B1" w:rsidDel="00480596">
            <w:rPr>
              <w:rFonts w:hint="eastAsia"/>
              <w:lang w:eastAsia="zh-CN"/>
            </w:rPr>
            <w:delText>a</w:delText>
          </w:r>
        </w:del>
        <w:del w:id="96" w:author="Microsoft Office User" w:date="2018-11-05T19:15:00Z">
          <w:r w:rsidR="008B46B1" w:rsidDel="005B002C">
            <w:rPr>
              <w:rFonts w:hint="eastAsia"/>
              <w:lang w:eastAsia="zh-CN"/>
            </w:rPr>
            <w:delText xml:space="preserve"> </w:delText>
          </w:r>
        </w:del>
        <w:r w:rsidR="008B46B1">
          <w:rPr>
            <w:rFonts w:hint="eastAsia"/>
            <w:lang w:eastAsia="zh-CN"/>
          </w:rPr>
          <w:t xml:space="preserve">relatively </w:t>
        </w:r>
      </w:ins>
      <w:r w:rsidRPr="00B816E1">
        <w:t>higher ratio</w:t>
      </w:r>
      <w:ins w:id="97" w:author="Microsoft Office User" w:date="2018-11-05T18:51:00Z">
        <w:r w:rsidR="00480596">
          <w:t>s</w:t>
        </w:r>
      </w:ins>
      <w:r w:rsidRPr="00B816E1">
        <w:t xml:space="preserve"> would have greate</w:t>
      </w:r>
      <w:r w:rsidR="00CD6D00" w:rsidRPr="00B816E1">
        <w:t>r chances to develop in future</w:t>
      </w:r>
      <w:r w:rsidR="00CD6D00" w:rsidRPr="00B816E1">
        <w:rPr>
          <w:rFonts w:hint="eastAsia"/>
          <w:lang w:eastAsia="zh-CN"/>
        </w:rPr>
        <w:t xml:space="preserve">, and </w:t>
      </w:r>
      <w:del w:id="98" w:author="Microsoft Office User" w:date="2018-11-05T18:51:00Z">
        <w:r w:rsidR="00CD6D00" w:rsidRPr="00B816E1" w:rsidDel="00480596">
          <w:rPr>
            <w:rFonts w:hint="eastAsia"/>
            <w:lang w:eastAsia="zh-CN"/>
          </w:rPr>
          <w:delText xml:space="preserve">a </w:delText>
        </w:r>
      </w:del>
      <w:r w:rsidR="00CD6D00" w:rsidRPr="00B816E1">
        <w:rPr>
          <w:rFonts w:hint="eastAsia"/>
          <w:lang w:eastAsia="zh-CN"/>
        </w:rPr>
        <w:t>higher probabilit</w:t>
      </w:r>
      <w:ins w:id="99" w:author="Microsoft Office User" w:date="2018-11-05T18:52:00Z">
        <w:r w:rsidR="00480596">
          <w:rPr>
            <w:lang w:eastAsia="zh-CN"/>
          </w:rPr>
          <w:t>ies</w:t>
        </w:r>
      </w:ins>
      <w:del w:id="100" w:author="Microsoft Office User" w:date="2018-11-05T18:51:00Z">
        <w:r w:rsidR="00CD6D00" w:rsidRPr="00B816E1" w:rsidDel="00480596">
          <w:rPr>
            <w:rFonts w:hint="eastAsia"/>
            <w:lang w:eastAsia="zh-CN"/>
          </w:rPr>
          <w:delText>y</w:delText>
        </w:r>
      </w:del>
      <w:r w:rsidR="00CD6D00" w:rsidRPr="00B816E1">
        <w:rPr>
          <w:rFonts w:hint="eastAsia"/>
          <w:lang w:eastAsia="zh-CN"/>
        </w:rPr>
        <w:t xml:space="preserve"> for t</w:t>
      </w:r>
      <w:r w:rsidRPr="00B816E1">
        <w:t xml:space="preserve">heir </w:t>
      </w:r>
      <w:r w:rsidR="00CD6D00" w:rsidRPr="00B816E1">
        <w:rPr>
          <w:rFonts w:hint="eastAsia"/>
          <w:lang w:eastAsia="zh-CN"/>
        </w:rPr>
        <w:t>market</w:t>
      </w:r>
      <w:r w:rsidRPr="00B816E1">
        <w:t xml:space="preserve"> value to move up. Hence, </w:t>
      </w:r>
      <w:r w:rsidR="00CD6D00" w:rsidRPr="00B816E1">
        <w:t>exclud</w:t>
      </w:r>
      <w:r w:rsidR="00CD6D00" w:rsidRPr="00B816E1">
        <w:rPr>
          <w:rFonts w:hint="eastAsia"/>
          <w:lang w:eastAsia="zh-CN"/>
        </w:rPr>
        <w:t>ing</w:t>
      </w:r>
      <w:r w:rsidRPr="00B816E1">
        <w:t xml:space="preserve"> stocks with </w:t>
      </w:r>
      <w:r w:rsidR="00CD6D00" w:rsidRPr="00B816E1">
        <w:rPr>
          <w:rFonts w:hint="eastAsia"/>
          <w:lang w:eastAsia="zh-CN"/>
        </w:rPr>
        <w:t xml:space="preserve">relative </w:t>
      </w:r>
      <w:r w:rsidR="00CD6D00" w:rsidRPr="00B816E1">
        <w:t xml:space="preserve">low </w:t>
      </w:r>
      <w:ins w:id="101" w:author="Cai, Hui" w:date="2018-11-05T13:06:00Z">
        <w:r w:rsidR="008B46B1">
          <w:t xml:space="preserve">and extremely high </w:t>
        </w:r>
      </w:ins>
      <w:r w:rsidR="00CD6D00" w:rsidRPr="00B816E1">
        <w:t>R&amp;D / A</w:t>
      </w:r>
      <w:r w:rsidR="00CD6D00" w:rsidRPr="00B816E1">
        <w:rPr>
          <w:rFonts w:hint="eastAsia"/>
          <w:lang w:eastAsia="zh-CN"/>
        </w:rPr>
        <w:t xml:space="preserve"> would be a reasonable choice for a long position.</w:t>
      </w:r>
    </w:p>
    <w:p w14:paraId="2933ED2A" w14:textId="67CA6531" w:rsidR="00B77D42" w:rsidRPr="006C31D1" w:rsidRDefault="00AD034C" w:rsidP="006C31D1">
      <w:pPr>
        <w:pStyle w:val="3"/>
        <w:rPr>
          <w:rPrChange w:id="102" w:author="Microsoft Office User" w:date="2018-11-05T19:12:00Z">
            <w:rPr>
              <w:sz w:val="21"/>
            </w:rPr>
          </w:rPrChange>
        </w:rPr>
      </w:pPr>
      <w:r w:rsidRPr="006C31D1">
        <w:rPr>
          <w:rPrChange w:id="103" w:author="Microsoft Office User" w:date="2018-11-05T19:12:00Z">
            <w:rPr>
              <w:sz w:val="21"/>
            </w:rPr>
          </w:rPrChange>
        </w:rPr>
        <w:lastRenderedPageBreak/>
        <w:t>2.1.3</w:t>
      </w:r>
      <w:r w:rsidR="00B76BF1" w:rsidRPr="006C31D1">
        <w:rPr>
          <w:rPrChange w:id="104" w:author="Microsoft Office User" w:date="2018-11-05T19:12:00Z">
            <w:rPr>
              <w:sz w:val="21"/>
            </w:rPr>
          </w:rPrChange>
        </w:rPr>
        <w:t xml:space="preserve"> </w:t>
      </w:r>
      <w:r w:rsidR="00B77D42" w:rsidRPr="006C31D1">
        <w:rPr>
          <w:rPrChange w:id="105" w:author="Microsoft Office User" w:date="2018-11-05T19:12:00Z">
            <w:rPr>
              <w:sz w:val="21"/>
            </w:rPr>
          </w:rPrChange>
        </w:rPr>
        <w:t>The Change of Debt / Assets Ratio</w:t>
      </w:r>
    </w:p>
    <w:p w14:paraId="481E285E" w14:textId="44BD3E9E" w:rsidR="00B77D42" w:rsidRPr="00B816E1" w:rsidRDefault="00B77D42" w:rsidP="004C1D57">
      <w:pPr>
        <w:rPr>
          <w:lang w:eastAsia="zh-CN"/>
        </w:rPr>
      </w:pPr>
      <w:r w:rsidRPr="00B816E1">
        <w:t xml:space="preserve">Data: </w:t>
      </w:r>
      <w:r w:rsidR="00B816E1">
        <w:rPr>
          <w:rFonts w:hint="eastAsia"/>
          <w:lang w:eastAsia="zh-CN"/>
        </w:rPr>
        <w:t>(</w:t>
      </w:r>
      <w:r w:rsidRPr="00B816E1">
        <w:t>2018 Debt</w:t>
      </w:r>
      <w:r w:rsidR="00B816E1">
        <w:rPr>
          <w:rFonts w:hint="eastAsia"/>
          <w:lang w:eastAsia="zh-CN"/>
        </w:rPr>
        <w:t>)</w:t>
      </w:r>
      <w:r w:rsidRPr="00B816E1">
        <w:t xml:space="preserve"> / </w:t>
      </w:r>
      <w:r w:rsidR="00B816E1">
        <w:rPr>
          <w:rFonts w:hint="eastAsia"/>
          <w:lang w:eastAsia="zh-CN"/>
        </w:rPr>
        <w:t xml:space="preserve">(2018 </w:t>
      </w:r>
      <w:r w:rsidRPr="00B816E1">
        <w:t>Assets</w:t>
      </w:r>
      <w:r w:rsidR="00B816E1">
        <w:rPr>
          <w:rFonts w:hint="eastAsia"/>
          <w:lang w:eastAsia="zh-CN"/>
        </w:rPr>
        <w:t>)</w:t>
      </w:r>
      <w:r w:rsidRPr="00B816E1">
        <w:t xml:space="preserve"> </w:t>
      </w:r>
      <w:r w:rsidR="00B816E1">
        <w:t>–</w:t>
      </w:r>
      <w:r w:rsidRPr="00B816E1">
        <w:t xml:space="preserve"> </w:t>
      </w:r>
      <w:r w:rsidR="00B816E1">
        <w:rPr>
          <w:rFonts w:hint="eastAsia"/>
          <w:lang w:eastAsia="zh-CN"/>
        </w:rPr>
        <w:t>(</w:t>
      </w:r>
      <w:r w:rsidRPr="00B816E1">
        <w:t>2017 Debt</w:t>
      </w:r>
      <w:r w:rsidR="00B816E1">
        <w:rPr>
          <w:rFonts w:hint="eastAsia"/>
          <w:lang w:eastAsia="zh-CN"/>
        </w:rPr>
        <w:t>)</w:t>
      </w:r>
      <w:r w:rsidRPr="00B816E1">
        <w:t xml:space="preserve"> / </w:t>
      </w:r>
      <w:r w:rsidR="00B816E1">
        <w:rPr>
          <w:rFonts w:hint="eastAsia"/>
          <w:lang w:eastAsia="zh-CN"/>
        </w:rPr>
        <w:t xml:space="preserve">(2017 </w:t>
      </w:r>
      <w:r w:rsidRPr="00B816E1">
        <w:t>Assets</w:t>
      </w:r>
      <w:r w:rsidR="00B816E1">
        <w:rPr>
          <w:rFonts w:hint="eastAsia"/>
          <w:lang w:eastAsia="zh-CN"/>
        </w:rPr>
        <w:t>)</w:t>
      </w:r>
    </w:p>
    <w:p w14:paraId="47FF7C42" w14:textId="2188F1D2" w:rsidR="00B77D42" w:rsidRDefault="00B77D42" w:rsidP="004C1D57">
      <w:pPr>
        <w:rPr>
          <w:ins w:id="106" w:author="Cai, Hui" w:date="2018-11-05T13:21:00Z"/>
        </w:rPr>
      </w:pPr>
      <w:r w:rsidRPr="00B816E1">
        <w:t xml:space="preserve">The </w:t>
      </w:r>
      <w:ins w:id="107" w:author="Yin, Yuan" w:date="2018-11-05T22:06:00Z">
        <w:r w:rsidR="00BB001B">
          <w:t>c</w:t>
        </w:r>
      </w:ins>
      <w:del w:id="108" w:author="Yin, Yuan" w:date="2018-11-05T22:06:00Z">
        <w:r w:rsidRPr="00B816E1" w:rsidDel="00BB001B">
          <w:delText>C</w:delText>
        </w:r>
      </w:del>
      <w:r w:rsidRPr="00B816E1">
        <w:t xml:space="preserve">hange of Debt / Assets </w:t>
      </w:r>
      <w:ins w:id="109" w:author="Yin, Yuan" w:date="2018-11-05T22:11:00Z">
        <w:r w:rsidR="0056349C">
          <w:t>R</w:t>
        </w:r>
      </w:ins>
      <w:del w:id="110" w:author="Yin, Yuan" w:date="2018-11-05T22:11:00Z">
        <w:r w:rsidRPr="00B816E1" w:rsidDel="0056349C">
          <w:delText>R</w:delText>
        </w:r>
      </w:del>
      <w:r w:rsidRPr="00B816E1">
        <w:t>atio</w:t>
      </w:r>
      <w:r w:rsidR="00D54BB3" w:rsidRPr="00B816E1">
        <w:t xml:space="preserve"> indicates that the movement of</w:t>
      </w:r>
      <w:r w:rsidRPr="00B816E1">
        <w:t xml:space="preserve"> percentage of </w:t>
      </w:r>
      <w:ins w:id="111" w:author="Yin, Yuan" w:date="2018-11-05T22:08:00Z">
        <w:r w:rsidR="00BB001B">
          <w:t>d</w:t>
        </w:r>
      </w:ins>
      <w:del w:id="112" w:author="Yin, Yuan" w:date="2018-11-05T22:08:00Z">
        <w:r w:rsidRPr="00B816E1" w:rsidDel="00BB001B">
          <w:delText>D</w:delText>
        </w:r>
      </w:del>
      <w:r w:rsidRPr="00B816E1">
        <w:t xml:space="preserve">ebt over </w:t>
      </w:r>
      <w:ins w:id="113" w:author="Yin, Yuan" w:date="2018-11-05T22:08:00Z">
        <w:r w:rsidR="00BB001B">
          <w:t>a</w:t>
        </w:r>
      </w:ins>
      <w:del w:id="114" w:author="Yin, Yuan" w:date="2018-11-05T22:08:00Z">
        <w:r w:rsidRPr="00B816E1" w:rsidDel="00BB001B">
          <w:delText>A</w:delText>
        </w:r>
      </w:del>
      <w:r w:rsidRPr="00B816E1">
        <w:t>ssets</w:t>
      </w:r>
      <w:ins w:id="115" w:author="Yin, Yuan" w:date="2018-11-05T14:16:00Z">
        <w:r w:rsidR="00462FC8">
          <w:t>. I</w:t>
        </w:r>
      </w:ins>
      <w:del w:id="116" w:author="Yin, Yuan" w:date="2018-11-05T14:16:00Z">
        <w:r w:rsidRPr="00B816E1" w:rsidDel="00462FC8">
          <w:delText>, i</w:delText>
        </w:r>
      </w:del>
      <w:r w:rsidRPr="00B816E1">
        <w:t xml:space="preserve">n other words, the percentage of </w:t>
      </w:r>
      <w:ins w:id="117" w:author="Yin, Yuan" w:date="2018-11-05T22:08:00Z">
        <w:r w:rsidR="00BB001B">
          <w:t>e</w:t>
        </w:r>
      </w:ins>
      <w:del w:id="118" w:author="Yin, Yuan" w:date="2018-11-05T22:08:00Z">
        <w:r w:rsidRPr="00B816E1" w:rsidDel="00BB001B">
          <w:delText>E</w:delText>
        </w:r>
      </w:del>
      <w:r w:rsidRPr="00B816E1">
        <w:t xml:space="preserve">quity over </w:t>
      </w:r>
      <w:ins w:id="119" w:author="Yin, Yuan" w:date="2018-11-05T22:08:00Z">
        <w:r w:rsidR="00BB001B">
          <w:t>a</w:t>
        </w:r>
      </w:ins>
      <w:del w:id="120" w:author="Yin, Yuan" w:date="2018-11-05T22:08:00Z">
        <w:r w:rsidRPr="00B816E1" w:rsidDel="00BB001B">
          <w:delText>A</w:delText>
        </w:r>
      </w:del>
      <w:r w:rsidRPr="00B816E1">
        <w:t xml:space="preserve">ssets increases if the </w:t>
      </w:r>
      <w:ins w:id="121" w:author="Yin, Yuan" w:date="2018-11-05T22:05:00Z">
        <w:r w:rsidR="00BB001B">
          <w:t>c</w:t>
        </w:r>
      </w:ins>
      <w:del w:id="122" w:author="Yin, Yuan" w:date="2018-11-05T22:05:00Z">
        <w:r w:rsidRPr="00B816E1" w:rsidDel="00BB001B">
          <w:delText>C</w:delText>
        </w:r>
      </w:del>
      <w:r w:rsidRPr="00B816E1">
        <w:t>hange of ratio is negative. Since the ratio of E / A increas</w:t>
      </w:r>
      <w:ins w:id="123" w:author="Yin, Yuan" w:date="2018-11-05T22:06:00Z">
        <w:r w:rsidR="00BB001B">
          <w:t>es</w:t>
        </w:r>
      </w:ins>
      <w:del w:id="124" w:author="Yin, Yuan" w:date="2018-11-05T22:06:00Z">
        <w:r w:rsidRPr="00B816E1" w:rsidDel="00BB001B">
          <w:delText>ing</w:delText>
        </w:r>
      </w:del>
      <w:r w:rsidRPr="00B816E1">
        <w:t xml:space="preserve">, we would consider that the equity’s value </w:t>
      </w:r>
      <w:del w:id="125" w:author="Microsoft Office User" w:date="2018-11-05T18:52:00Z">
        <w:r w:rsidRPr="00B816E1" w:rsidDel="00D97D66">
          <w:delText>has tend</w:delText>
        </w:r>
      </w:del>
      <w:ins w:id="126" w:author="Yin, Yuan" w:date="2018-11-05T14:18:00Z">
        <w:del w:id="127" w:author="Microsoft Office User" w:date="2018-11-05T18:52:00Z">
          <w:r w:rsidR="00462FC8" w:rsidDel="00D97D66">
            <w:delText>ency</w:delText>
          </w:r>
        </w:del>
      </w:ins>
      <w:ins w:id="128" w:author="Microsoft Office User" w:date="2018-11-05T18:52:00Z">
        <w:r w:rsidR="00D97D66">
          <w:t>tends</w:t>
        </w:r>
      </w:ins>
      <w:ins w:id="129" w:author="Yin, Yuan" w:date="2018-11-05T14:18:00Z">
        <w:r w:rsidR="00462FC8">
          <w:t xml:space="preserve"> </w:t>
        </w:r>
      </w:ins>
      <w:del w:id="130" w:author="Yin, Yuan" w:date="2018-11-05T14:18:00Z">
        <w:r w:rsidRPr="00B816E1" w:rsidDel="00462FC8">
          <w:delText xml:space="preserve"> </w:delText>
        </w:r>
      </w:del>
      <w:r w:rsidRPr="00B816E1">
        <w:t xml:space="preserve">to increase, which means the probability of increasing </w:t>
      </w:r>
      <w:ins w:id="131" w:author="Yin, Yuan" w:date="2018-11-05T14:20:00Z">
        <w:r w:rsidR="00462FC8">
          <w:t>return</w:t>
        </w:r>
      </w:ins>
      <w:ins w:id="132" w:author="Microsoft Office User" w:date="2018-11-05T18:52:00Z">
        <w:r w:rsidR="00D97D66">
          <w:t>s</w:t>
        </w:r>
      </w:ins>
      <w:ins w:id="133" w:author="Yin, Yuan" w:date="2018-11-05T14:20:00Z">
        <w:del w:id="134" w:author="Microsoft Office User" w:date="2018-11-05T18:52:00Z">
          <w:r w:rsidR="00462FC8" w:rsidDel="00D97D66">
            <w:delText>s</w:delText>
          </w:r>
        </w:del>
        <w:r w:rsidR="00462FC8">
          <w:t xml:space="preserve"> </w:t>
        </w:r>
      </w:ins>
      <w:r w:rsidRPr="00B816E1">
        <w:t xml:space="preserve">would be relatively higher compared with those with positive </w:t>
      </w:r>
      <w:ins w:id="135" w:author="Yin, Yuan" w:date="2018-11-05T22:06:00Z">
        <w:r w:rsidR="00BB001B">
          <w:t>c</w:t>
        </w:r>
      </w:ins>
      <w:del w:id="136" w:author="Yin, Yuan" w:date="2018-11-05T22:06:00Z">
        <w:r w:rsidRPr="00B816E1" w:rsidDel="00BB001B">
          <w:delText>C</w:delText>
        </w:r>
      </w:del>
      <w:r w:rsidRPr="00B816E1">
        <w:t xml:space="preserve">hange of D / A </w:t>
      </w:r>
      <w:ins w:id="137" w:author="Yin, Yuan" w:date="2018-11-05T22:08:00Z">
        <w:r w:rsidR="00BB001B">
          <w:t>R</w:t>
        </w:r>
      </w:ins>
      <w:del w:id="138" w:author="Yin, Yuan" w:date="2018-11-05T22:08:00Z">
        <w:r w:rsidRPr="00B816E1" w:rsidDel="00BB001B">
          <w:delText>R</w:delText>
        </w:r>
      </w:del>
      <w:r w:rsidRPr="00B816E1">
        <w:t xml:space="preserve">atio. Hence, we would exclude those stocks with positive </w:t>
      </w:r>
      <w:ins w:id="139" w:author="Yin, Yuan" w:date="2018-11-05T22:11:00Z">
        <w:r w:rsidR="0056349C">
          <w:t>c</w:t>
        </w:r>
      </w:ins>
      <w:del w:id="140" w:author="Yin, Yuan" w:date="2018-11-05T22:11:00Z">
        <w:r w:rsidRPr="00B816E1" w:rsidDel="0056349C">
          <w:delText>C</w:delText>
        </w:r>
      </w:del>
      <w:r w:rsidRPr="00B816E1">
        <w:t>hange of D / A Ratio.</w:t>
      </w:r>
    </w:p>
    <w:p w14:paraId="0930A8FB" w14:textId="6967DF48" w:rsidR="00F15B4C" w:rsidRPr="006C31D1" w:rsidRDefault="00F15B4C" w:rsidP="006C31D1">
      <w:pPr>
        <w:pStyle w:val="3"/>
        <w:rPr>
          <w:ins w:id="141" w:author="Cai, Hui" w:date="2018-11-05T13:21:00Z"/>
          <w:rPrChange w:id="142" w:author="Microsoft Office User" w:date="2018-11-05T19:12:00Z">
            <w:rPr>
              <w:ins w:id="143" w:author="Cai, Hui" w:date="2018-11-05T13:21:00Z"/>
              <w:sz w:val="21"/>
            </w:rPr>
          </w:rPrChange>
        </w:rPr>
      </w:pPr>
      <w:ins w:id="144" w:author="Cai, Hui" w:date="2018-11-05T13:21:00Z">
        <w:r w:rsidRPr="006C31D1">
          <w:rPr>
            <w:rPrChange w:id="145" w:author="Microsoft Office User" w:date="2018-11-05T19:12:00Z">
              <w:rPr>
                <w:sz w:val="21"/>
              </w:rPr>
            </w:rPrChange>
          </w:rPr>
          <w:t>2.1.4 Current Ratio</w:t>
        </w:r>
      </w:ins>
    </w:p>
    <w:p w14:paraId="2ACF6566" w14:textId="2DFB176F" w:rsidR="00F15B4C" w:rsidRPr="00B816E1" w:rsidRDefault="00F15B4C" w:rsidP="00F15B4C">
      <w:pPr>
        <w:rPr>
          <w:ins w:id="146" w:author="Cai, Hui" w:date="2018-11-05T13:21:00Z"/>
          <w:lang w:eastAsia="zh-CN"/>
        </w:rPr>
      </w:pPr>
      <w:ins w:id="147" w:author="Cai, Hui" w:date="2018-11-05T13:21:00Z">
        <w:r w:rsidRPr="00B816E1">
          <w:t xml:space="preserve">Data: </w:t>
        </w:r>
        <w:r>
          <w:rPr>
            <w:rFonts w:hint="eastAsia"/>
            <w:lang w:eastAsia="zh-CN"/>
          </w:rPr>
          <w:t>(</w:t>
        </w:r>
        <w:r w:rsidRPr="00B816E1">
          <w:t xml:space="preserve">2018 </w:t>
        </w:r>
      </w:ins>
      <w:ins w:id="148" w:author="Cai, Hui" w:date="2018-11-05T13:23:00Z">
        <w:r>
          <w:t>Current Assets</w:t>
        </w:r>
      </w:ins>
      <w:ins w:id="149" w:author="Cai, Hui" w:date="2018-11-05T13:21:00Z">
        <w:r>
          <w:rPr>
            <w:rFonts w:hint="eastAsia"/>
            <w:lang w:eastAsia="zh-CN"/>
          </w:rPr>
          <w:t>)</w:t>
        </w:r>
        <w:r w:rsidRPr="00B816E1">
          <w:t xml:space="preserve"> / </w:t>
        </w:r>
        <w:r>
          <w:rPr>
            <w:rFonts w:hint="eastAsia"/>
            <w:lang w:eastAsia="zh-CN"/>
          </w:rPr>
          <w:t xml:space="preserve">(2018 </w:t>
        </w:r>
      </w:ins>
      <w:ins w:id="150" w:author="Cai, Hui" w:date="2018-11-05T13:23:00Z">
        <w:r>
          <w:t>Current Liabilities</w:t>
        </w:r>
      </w:ins>
      <w:ins w:id="151" w:author="Cai, Hui" w:date="2018-11-05T13:21:00Z">
        <w:r>
          <w:rPr>
            <w:rFonts w:hint="eastAsia"/>
            <w:lang w:eastAsia="zh-CN"/>
          </w:rPr>
          <w:t>)</w:t>
        </w:r>
        <w:r w:rsidRPr="00B816E1">
          <w:t xml:space="preserve"> </w:t>
        </w:r>
      </w:ins>
    </w:p>
    <w:p w14:paraId="0B8F07F3" w14:textId="700CDFF1" w:rsidR="00F15B4C" w:rsidRPr="00B816E1" w:rsidRDefault="00F15B4C" w:rsidP="00F15B4C">
      <w:pPr>
        <w:rPr>
          <w:lang w:eastAsia="zh-CN"/>
        </w:rPr>
      </w:pPr>
      <w:ins w:id="152" w:author="Cai, Hui" w:date="2018-11-05T13:22:00Z">
        <w:r>
          <w:rPr>
            <w:lang w:eastAsia="zh-CN"/>
          </w:rPr>
          <w:t>The current ratio is a liquidity ratio that measures a company's ability to pay short-term and long-term obligations.</w:t>
        </w:r>
      </w:ins>
      <w:ins w:id="153" w:author="Cai, Hui" w:date="2018-11-05T13:23:00Z">
        <w:r>
          <w:rPr>
            <w:lang w:eastAsia="zh-CN"/>
          </w:rPr>
          <w:t xml:space="preserve"> </w:t>
        </w:r>
      </w:ins>
      <w:ins w:id="154" w:author="Cai, Hui" w:date="2018-11-05T13:24:00Z">
        <w:r>
          <w:rPr>
            <w:lang w:eastAsia="zh-CN"/>
          </w:rPr>
          <w:t xml:space="preserve">A company with a low current ratio </w:t>
        </w:r>
      </w:ins>
      <w:ins w:id="155" w:author="Yin, Yuan" w:date="2018-11-05T14:21:00Z">
        <w:r w:rsidR="00462FC8">
          <w:rPr>
            <w:lang w:eastAsia="zh-CN"/>
          </w:rPr>
          <w:t>may</w:t>
        </w:r>
      </w:ins>
      <w:ins w:id="156" w:author="Cai, Hui" w:date="2018-11-05T13:24:00Z">
        <w:del w:id="157" w:author="Yin, Yuan" w:date="2018-11-05T14:21:00Z">
          <w:r w:rsidDel="00462FC8">
            <w:rPr>
              <w:lang w:eastAsia="zh-CN"/>
            </w:rPr>
            <w:delText>does</w:delText>
          </w:r>
        </w:del>
        <w:r>
          <w:rPr>
            <w:lang w:eastAsia="zh-CN"/>
          </w:rPr>
          <w:t xml:space="preserve"> not have </w:t>
        </w:r>
      </w:ins>
      <w:ins w:id="158" w:author="Cai, Hui" w:date="2018-11-05T13:25:00Z">
        <w:r>
          <w:rPr>
            <w:lang w:eastAsia="zh-CN"/>
          </w:rPr>
          <w:t>enough</w:t>
        </w:r>
      </w:ins>
      <w:ins w:id="159" w:author="Cai, Hui" w:date="2018-11-05T13:24:00Z">
        <w:r>
          <w:rPr>
            <w:lang w:eastAsia="zh-CN"/>
          </w:rPr>
          <w:t xml:space="preserve"> capital </w:t>
        </w:r>
      </w:ins>
      <w:ins w:id="160" w:author="Yin, Yuan" w:date="2018-11-05T14:22:00Z">
        <w:r w:rsidR="00462FC8">
          <w:rPr>
            <w:lang w:eastAsia="zh-CN"/>
          </w:rPr>
          <w:t>instantly</w:t>
        </w:r>
      </w:ins>
      <w:ins w:id="161" w:author="Cai, Hui" w:date="2018-11-05T13:24:00Z">
        <w:del w:id="162" w:author="Yin, Yuan" w:date="2018-11-05T14:22:00Z">
          <w:r w:rsidDel="00462FC8">
            <w:rPr>
              <w:lang w:eastAsia="zh-CN"/>
            </w:rPr>
            <w:delText>on hand</w:delText>
          </w:r>
        </w:del>
        <w:r>
          <w:rPr>
            <w:lang w:eastAsia="zh-CN"/>
          </w:rPr>
          <w:t xml:space="preserve"> to meet its short-term obligations if they were all due at</w:t>
        </w:r>
      </w:ins>
      <w:ins w:id="163" w:author="Yin, Yuan" w:date="2018-11-05T14:23:00Z">
        <w:r w:rsidR="00462FC8">
          <w:rPr>
            <w:lang w:eastAsia="zh-CN"/>
          </w:rPr>
          <w:t xml:space="preserve"> the same time</w:t>
        </w:r>
      </w:ins>
      <w:ins w:id="164" w:author="Cai, Hui" w:date="2018-11-05T13:24:00Z">
        <w:del w:id="165" w:author="Yin, Yuan" w:date="2018-11-05T14:23:00Z">
          <w:r w:rsidDel="00462FC8">
            <w:rPr>
              <w:lang w:eastAsia="zh-CN"/>
            </w:rPr>
            <w:delText xml:space="preserve"> once</w:delText>
          </w:r>
        </w:del>
        <w:r>
          <w:rPr>
            <w:lang w:eastAsia="zh-CN"/>
          </w:rPr>
          <w:t xml:space="preserve">. </w:t>
        </w:r>
      </w:ins>
      <w:ins w:id="166" w:author="Yin, Yuan" w:date="2018-11-05T14:23:00Z">
        <w:r w:rsidR="00462FC8">
          <w:rPr>
            <w:lang w:eastAsia="zh-CN"/>
          </w:rPr>
          <w:t>Since</w:t>
        </w:r>
      </w:ins>
      <w:ins w:id="167" w:author="Cai, Hui" w:date="2018-11-05T13:24:00Z">
        <w:del w:id="168" w:author="Yin, Yuan" w:date="2018-11-05T14:23:00Z">
          <w:r w:rsidDel="00462FC8">
            <w:rPr>
              <w:lang w:eastAsia="zh-CN"/>
            </w:rPr>
            <w:delText>While</w:delText>
          </w:r>
        </w:del>
        <w:r>
          <w:rPr>
            <w:lang w:eastAsia="zh-CN"/>
          </w:rPr>
          <w:t xml:space="preserve"> a </w:t>
        </w:r>
      </w:ins>
      <w:ins w:id="169" w:author="Cai, Hui" w:date="2018-11-05T13:25:00Z">
        <w:r>
          <w:rPr>
            <w:lang w:eastAsia="zh-CN"/>
          </w:rPr>
          <w:t xml:space="preserve">high </w:t>
        </w:r>
      </w:ins>
      <w:ins w:id="170" w:author="Cai, Hui" w:date="2018-11-05T13:24:00Z">
        <w:r>
          <w:rPr>
            <w:lang w:eastAsia="zh-CN"/>
          </w:rPr>
          <w:t xml:space="preserve">current ratio indicates the company should be able to remain solvent in </w:t>
        </w:r>
      </w:ins>
      <w:ins w:id="171" w:author="Yin, Yuan" w:date="2018-11-05T14:24:00Z">
        <w:r w:rsidR="00462FC8">
          <w:rPr>
            <w:lang w:eastAsia="zh-CN"/>
          </w:rPr>
          <w:t>a</w:t>
        </w:r>
      </w:ins>
      <w:ins w:id="172" w:author="Cai, Hui" w:date="2018-11-05T13:24:00Z">
        <w:del w:id="173" w:author="Yin, Yuan" w:date="2018-11-05T14:24:00Z">
          <w:r w:rsidDel="00462FC8">
            <w:rPr>
              <w:lang w:eastAsia="zh-CN"/>
            </w:rPr>
            <w:delText>the</w:delText>
          </w:r>
        </w:del>
        <w:r>
          <w:rPr>
            <w:lang w:eastAsia="zh-CN"/>
          </w:rPr>
          <w:t xml:space="preserve"> short-term</w:t>
        </w:r>
      </w:ins>
      <w:ins w:id="174" w:author="Yin, Yuan" w:date="2018-11-05T14:24:00Z">
        <w:r w:rsidR="00462FC8">
          <w:rPr>
            <w:lang w:eastAsia="zh-CN"/>
          </w:rPr>
          <w:t xml:space="preserve"> period</w:t>
        </w:r>
      </w:ins>
      <w:ins w:id="175" w:author="Yin, Yuan" w:date="2018-11-05T14:23:00Z">
        <w:r w:rsidR="00462FC8">
          <w:rPr>
            <w:lang w:eastAsia="zh-CN"/>
          </w:rPr>
          <w:t>,</w:t>
        </w:r>
      </w:ins>
      <w:ins w:id="176" w:author="Cai, Hui" w:date="2018-11-05T13:24:00Z">
        <w:del w:id="177" w:author="Yin, Yuan" w:date="2018-11-05T14:23:00Z">
          <w:r w:rsidDel="00462FC8">
            <w:rPr>
              <w:lang w:eastAsia="zh-CN"/>
            </w:rPr>
            <w:delText>.</w:delText>
          </w:r>
        </w:del>
      </w:ins>
      <w:ins w:id="178" w:author="Cai, Hui" w:date="2018-11-05T13:25:00Z">
        <w:del w:id="179" w:author="Yin, Yuan" w:date="2018-11-05T14:23:00Z">
          <w:r w:rsidDel="00462FC8">
            <w:rPr>
              <w:lang w:eastAsia="zh-CN"/>
            </w:rPr>
            <w:delText xml:space="preserve"> Hence,</w:delText>
          </w:r>
        </w:del>
        <w:r>
          <w:rPr>
            <w:lang w:eastAsia="zh-CN"/>
          </w:rPr>
          <w:t xml:space="preserve"> we </w:t>
        </w:r>
      </w:ins>
      <w:ins w:id="180" w:author="Yin, Yuan" w:date="2018-11-05T14:26:00Z">
        <w:r w:rsidR="008E7099">
          <w:rPr>
            <w:lang w:eastAsia="zh-CN"/>
          </w:rPr>
          <w:t>prefer</w:t>
        </w:r>
      </w:ins>
      <w:ins w:id="181" w:author="Cai, Hui" w:date="2018-11-05T13:25:00Z">
        <w:del w:id="182" w:author="Yin, Yuan" w:date="2018-11-05T14:26:00Z">
          <w:r w:rsidDel="008E7099">
            <w:rPr>
              <w:lang w:eastAsia="zh-CN"/>
            </w:rPr>
            <w:delText>would exclude</w:delText>
          </w:r>
        </w:del>
        <w:r>
          <w:rPr>
            <w:lang w:eastAsia="zh-CN"/>
          </w:rPr>
          <w:t xml:space="preserve"> those stocks with </w:t>
        </w:r>
      </w:ins>
      <w:ins w:id="183" w:author="Yin, Yuan" w:date="2018-11-05T14:26:00Z">
        <w:r w:rsidR="008E7099">
          <w:rPr>
            <w:lang w:eastAsia="zh-CN"/>
          </w:rPr>
          <w:t xml:space="preserve">high </w:t>
        </w:r>
      </w:ins>
      <w:ins w:id="184" w:author="Cai, Hui" w:date="2018-11-05T13:25:00Z">
        <w:del w:id="185" w:author="Yin, Yuan" w:date="2018-11-05T14:26:00Z">
          <w:r w:rsidDel="008E7099">
            <w:rPr>
              <w:lang w:eastAsia="zh-CN"/>
            </w:rPr>
            <w:delText xml:space="preserve">low </w:delText>
          </w:r>
        </w:del>
        <w:r>
          <w:rPr>
            <w:lang w:eastAsia="zh-CN"/>
          </w:rPr>
          <w:t>current ratio.</w:t>
        </w:r>
      </w:ins>
    </w:p>
    <w:p w14:paraId="5A98E603" w14:textId="6B83E767" w:rsidR="00AD034C" w:rsidRPr="00A61CAC" w:rsidRDefault="00AD034C" w:rsidP="00A8034E">
      <w:pPr>
        <w:pStyle w:val="2"/>
        <w:rPr>
          <w:rPrChange w:id="186" w:author="Microsoft Office User" w:date="2018-11-05T19:12:00Z">
            <w:rPr>
              <w:szCs w:val="21"/>
              <w:lang w:eastAsia="zh-CN"/>
            </w:rPr>
          </w:rPrChange>
        </w:rPr>
      </w:pPr>
      <w:r w:rsidRPr="00A61CAC">
        <w:rPr>
          <w:rPrChange w:id="187" w:author="Microsoft Office User" w:date="2018-11-05T19:12:00Z">
            <w:rPr>
              <w:szCs w:val="21"/>
              <w:lang w:eastAsia="zh-CN"/>
            </w:rPr>
          </w:rPrChange>
        </w:rPr>
        <w:t>2.2 Short Position Candidates</w:t>
      </w:r>
    </w:p>
    <w:p w14:paraId="2F4ECF36" w14:textId="5687F228" w:rsidR="00B77D42" w:rsidRPr="00B816E1" w:rsidRDefault="00B77D42" w:rsidP="00B434B7">
      <w:pPr>
        <w:spacing w:before="180"/>
        <w:rPr>
          <w:rFonts w:cs="Arial"/>
          <w:kern w:val="0"/>
        </w:rPr>
      </w:pPr>
      <w:r w:rsidRPr="00B816E1">
        <w:rPr>
          <w:rFonts w:cs="Arial"/>
          <w:color w:val="000000"/>
          <w:kern w:val="0"/>
        </w:rPr>
        <w:t xml:space="preserve">For the </w:t>
      </w:r>
      <w:ins w:id="188" w:author="Yin, Yuan" w:date="2018-11-05T14:26:00Z">
        <w:r w:rsidR="008E7099">
          <w:rPr>
            <w:rFonts w:cs="Arial"/>
            <w:color w:val="000000"/>
            <w:kern w:val="0"/>
          </w:rPr>
          <w:t>s</w:t>
        </w:r>
      </w:ins>
      <w:del w:id="189" w:author="Yin, Yuan" w:date="2018-11-05T14:26:00Z">
        <w:r w:rsidRPr="00B816E1" w:rsidDel="008E7099">
          <w:rPr>
            <w:rFonts w:cs="Arial"/>
            <w:color w:val="000000"/>
            <w:kern w:val="0"/>
          </w:rPr>
          <w:delText>S</w:delText>
        </w:r>
      </w:del>
      <w:r w:rsidRPr="00B816E1">
        <w:rPr>
          <w:rFonts w:cs="Arial"/>
          <w:color w:val="000000"/>
          <w:kern w:val="0"/>
        </w:rPr>
        <w:t xml:space="preserve">hort </w:t>
      </w:r>
      <w:ins w:id="190" w:author="Yin, Yuan" w:date="2018-11-05T14:26:00Z">
        <w:r w:rsidR="008E7099">
          <w:rPr>
            <w:rFonts w:cs="Arial"/>
            <w:color w:val="000000"/>
            <w:kern w:val="0"/>
          </w:rPr>
          <w:t>p</w:t>
        </w:r>
      </w:ins>
      <w:del w:id="191" w:author="Yin, Yuan" w:date="2018-11-05T14:26:00Z">
        <w:r w:rsidRPr="00B816E1" w:rsidDel="008E7099">
          <w:rPr>
            <w:rFonts w:cs="Arial"/>
            <w:color w:val="000000"/>
            <w:kern w:val="0"/>
          </w:rPr>
          <w:delText>P</w:delText>
        </w:r>
      </w:del>
      <w:r w:rsidRPr="00B816E1">
        <w:rPr>
          <w:rFonts w:cs="Arial"/>
          <w:color w:val="000000"/>
          <w:kern w:val="0"/>
        </w:rPr>
        <w:t xml:space="preserve">osition </w:t>
      </w:r>
      <w:ins w:id="192" w:author="Yin, Yuan" w:date="2018-11-05T14:27:00Z">
        <w:r w:rsidR="008E7099">
          <w:rPr>
            <w:rFonts w:cs="Arial"/>
            <w:color w:val="000000"/>
            <w:kern w:val="0"/>
          </w:rPr>
          <w:t>c</w:t>
        </w:r>
      </w:ins>
      <w:del w:id="193" w:author="Yin, Yuan" w:date="2018-11-05T14:26:00Z">
        <w:r w:rsidRPr="00B816E1" w:rsidDel="008E7099">
          <w:rPr>
            <w:rFonts w:cs="Arial"/>
            <w:color w:val="000000"/>
            <w:kern w:val="0"/>
          </w:rPr>
          <w:delText>C</w:delText>
        </w:r>
      </w:del>
      <w:r w:rsidRPr="00B816E1">
        <w:rPr>
          <w:rFonts w:cs="Arial"/>
          <w:color w:val="000000"/>
          <w:kern w:val="0"/>
        </w:rPr>
        <w:t xml:space="preserve">andidates, we would focus on the following factors, and the reasons </w:t>
      </w:r>
      <w:del w:id="194" w:author="Microsoft Office User" w:date="2018-11-05T18:53:00Z">
        <w:r w:rsidRPr="00B816E1" w:rsidDel="00D1255B">
          <w:rPr>
            <w:rFonts w:cs="Arial"/>
            <w:color w:val="000000"/>
            <w:kern w:val="0"/>
          </w:rPr>
          <w:delText>for choosing them</w:delText>
        </w:r>
      </w:del>
      <w:ins w:id="195" w:author="Microsoft Office User" w:date="2018-11-05T18:53:00Z">
        <w:r w:rsidR="00D1255B">
          <w:rPr>
            <w:rFonts w:cs="Arial"/>
            <w:color w:val="000000"/>
            <w:kern w:val="0"/>
          </w:rPr>
          <w:t>why we choose them</w:t>
        </w:r>
      </w:ins>
      <w:r w:rsidRPr="00B816E1">
        <w:rPr>
          <w:rFonts w:cs="Arial"/>
          <w:color w:val="000000"/>
          <w:kern w:val="0"/>
        </w:rPr>
        <w:t xml:space="preserve"> com</w:t>
      </w:r>
      <w:ins w:id="196" w:author="Yin, Yuan" w:date="2018-11-05T14:27:00Z">
        <w:r w:rsidR="008E7099">
          <w:rPr>
            <w:rFonts w:cs="Arial"/>
            <w:color w:val="000000"/>
            <w:kern w:val="0"/>
          </w:rPr>
          <w:t>e</w:t>
        </w:r>
      </w:ins>
      <w:del w:id="197" w:author="Yin, Yuan" w:date="2018-11-05T14:27:00Z">
        <w:r w:rsidRPr="00B816E1" w:rsidDel="008E7099">
          <w:rPr>
            <w:rFonts w:cs="Arial"/>
            <w:color w:val="000000"/>
            <w:kern w:val="0"/>
          </w:rPr>
          <w:delText>ing</w:delText>
        </w:r>
      </w:del>
      <w:r w:rsidRPr="00B816E1">
        <w:rPr>
          <w:rFonts w:cs="Arial"/>
          <w:color w:val="000000"/>
          <w:kern w:val="0"/>
        </w:rPr>
        <w:t xml:space="preserve"> up respectively.</w:t>
      </w:r>
    </w:p>
    <w:p w14:paraId="7D701F48" w14:textId="3E51420B" w:rsidR="00B77D42" w:rsidRPr="006C31D1" w:rsidRDefault="00AD034C" w:rsidP="00A8034E">
      <w:pPr>
        <w:pStyle w:val="3"/>
        <w:rPr>
          <w:rPrChange w:id="198" w:author="Microsoft Office User" w:date="2018-11-05T19:12:00Z">
            <w:rPr>
              <w:sz w:val="21"/>
            </w:rPr>
          </w:rPrChange>
        </w:rPr>
      </w:pPr>
      <w:r w:rsidRPr="006C31D1">
        <w:rPr>
          <w:rPrChange w:id="199" w:author="Microsoft Office User" w:date="2018-11-05T19:12:00Z">
            <w:rPr>
              <w:sz w:val="21"/>
              <w:lang w:eastAsia="zh-CN"/>
            </w:rPr>
          </w:rPrChange>
        </w:rPr>
        <w:t>2.2.</w:t>
      </w:r>
      <w:r w:rsidR="00B76BF1" w:rsidRPr="006C31D1">
        <w:rPr>
          <w:rPrChange w:id="200" w:author="Microsoft Office User" w:date="2018-11-05T19:12:00Z">
            <w:rPr>
              <w:sz w:val="21"/>
            </w:rPr>
          </w:rPrChange>
        </w:rPr>
        <w:t xml:space="preserve">1 </w:t>
      </w:r>
      <w:r w:rsidR="00C26C81" w:rsidRPr="006C31D1">
        <w:rPr>
          <w:rPrChange w:id="201" w:author="Microsoft Office User" w:date="2018-11-05T19:12:00Z">
            <w:rPr>
              <w:sz w:val="21"/>
            </w:rPr>
          </w:rPrChange>
        </w:rPr>
        <w:t>Decrease in Price in the Past Q</w:t>
      </w:r>
      <w:r w:rsidR="00B77D42" w:rsidRPr="006C31D1">
        <w:rPr>
          <w:rPrChange w:id="202" w:author="Microsoft Office User" w:date="2018-11-05T19:12:00Z">
            <w:rPr>
              <w:sz w:val="21"/>
            </w:rPr>
          </w:rPrChange>
        </w:rPr>
        <w:t>uarter</w:t>
      </w:r>
    </w:p>
    <w:p w14:paraId="08F4C5EC" w14:textId="1BF91138" w:rsidR="000462E4" w:rsidRPr="00B816E1" w:rsidRDefault="000462E4" w:rsidP="000462E4">
      <w:pPr>
        <w:rPr>
          <w:lang w:eastAsia="zh-CN"/>
        </w:rPr>
      </w:pPr>
      <w:r w:rsidRPr="00B816E1">
        <w:t xml:space="preserve">Data: </w:t>
      </w:r>
      <w:r w:rsidR="00B816E1">
        <w:rPr>
          <w:rFonts w:hint="eastAsia"/>
          <w:lang w:eastAsia="zh-CN"/>
        </w:rPr>
        <w:t>(</w:t>
      </w:r>
      <w:r w:rsidRPr="00B816E1">
        <w:t xml:space="preserve">2018 </w:t>
      </w:r>
      <w:r w:rsidR="000900C9" w:rsidRPr="00B816E1">
        <w:t>Price</w:t>
      </w:r>
      <w:r w:rsidR="00B816E1">
        <w:rPr>
          <w:rFonts w:hint="eastAsia"/>
          <w:lang w:eastAsia="zh-CN"/>
        </w:rPr>
        <w:t>)</w:t>
      </w:r>
    </w:p>
    <w:p w14:paraId="611C035B" w14:textId="507A5C5A" w:rsidR="00B77D42" w:rsidRPr="00B816E1" w:rsidRDefault="00B77D42" w:rsidP="00D54BB3">
      <w:r w:rsidRPr="00B816E1">
        <w:t xml:space="preserve">If the price of a certain stock has decreased too much, like 90% in the past three months, we will </w:t>
      </w:r>
      <w:ins w:id="203" w:author="Yin, Yuan" w:date="2018-11-05T14:28:00Z">
        <w:r w:rsidR="008E7099">
          <w:t>re</w:t>
        </w:r>
      </w:ins>
      <w:r w:rsidRPr="00B816E1">
        <w:t xml:space="preserve">move it </w:t>
      </w:r>
      <w:ins w:id="204" w:author="Yin, Yuan" w:date="2018-11-05T14:28:00Z">
        <w:r w:rsidR="008E7099">
          <w:t>from</w:t>
        </w:r>
      </w:ins>
      <w:del w:id="205" w:author="Yin, Yuan" w:date="2018-11-05T14:28:00Z">
        <w:r w:rsidRPr="00B816E1" w:rsidDel="008E7099">
          <w:delText>out of</w:delText>
        </w:r>
      </w:del>
      <w:r w:rsidRPr="00B816E1">
        <w:t xml:space="preserve"> the short candi</w:t>
      </w:r>
      <w:r w:rsidR="004C1D57" w:rsidRPr="00B816E1">
        <w:t>date</w:t>
      </w:r>
      <w:ins w:id="206" w:author="Yin, Yuan" w:date="2018-11-05T14:28:00Z">
        <w:r w:rsidR="008E7099">
          <w:t>s</w:t>
        </w:r>
      </w:ins>
      <w:del w:id="207" w:author="Yin, Yuan" w:date="2018-11-05T14:28:00Z">
        <w:r w:rsidR="004C1D57" w:rsidRPr="00B816E1" w:rsidDel="008E7099">
          <w:delText xml:space="preserve"> portfolio</w:delText>
        </w:r>
      </w:del>
      <w:r w:rsidR="004C1D57" w:rsidRPr="00B816E1">
        <w:t xml:space="preserve">. We are worried </w:t>
      </w:r>
      <w:r w:rsidRPr="00B816E1">
        <w:t xml:space="preserve">that </w:t>
      </w:r>
      <w:ins w:id="208" w:author="Yin, Yuan" w:date="2018-11-05T14:30:00Z">
        <w:r w:rsidR="008E7099">
          <w:t>a</w:t>
        </w:r>
      </w:ins>
      <w:del w:id="209" w:author="Yin, Yuan" w:date="2018-11-05T14:30:00Z">
        <w:r w:rsidRPr="00B816E1" w:rsidDel="008E7099">
          <w:delText>the</w:delText>
        </w:r>
      </w:del>
      <w:r w:rsidRPr="00B816E1">
        <w:t xml:space="preserve"> large drop in the past may </w:t>
      </w:r>
      <w:ins w:id="210" w:author="Yin, Yuan" w:date="2018-11-05T14:30:00Z">
        <w:r w:rsidR="008E7099">
          <w:t>cause</w:t>
        </w:r>
      </w:ins>
      <w:del w:id="211" w:author="Yin, Yuan" w:date="2018-11-05T14:30:00Z">
        <w:r w:rsidRPr="00B816E1" w:rsidDel="008E7099">
          <w:delText>have made</w:delText>
        </w:r>
      </w:del>
      <w:r w:rsidRPr="00B816E1">
        <w:t xml:space="preserve"> the stock to be </w:t>
      </w:r>
      <w:r w:rsidR="004C1D57" w:rsidRPr="00B816E1">
        <w:t>undervalued</w:t>
      </w:r>
      <w:ins w:id="212" w:author="Yin, Yuan" w:date="2018-11-05T14:29:00Z">
        <w:r w:rsidR="008E7099">
          <w:t>.</w:t>
        </w:r>
      </w:ins>
      <w:r w:rsidR="004C1D57" w:rsidRPr="00B816E1">
        <w:t xml:space="preserve"> </w:t>
      </w:r>
      <w:ins w:id="213" w:author="Yin, Yuan" w:date="2018-11-05T14:29:00Z">
        <w:r w:rsidR="008E7099">
          <w:t>B</w:t>
        </w:r>
      </w:ins>
      <w:del w:id="214" w:author="Yin, Yuan" w:date="2018-11-05T14:29:00Z">
        <w:r w:rsidR="004C1D57" w:rsidRPr="00B816E1" w:rsidDel="008E7099">
          <w:delText>and b</w:delText>
        </w:r>
      </w:del>
      <w:r w:rsidR="004C1D57" w:rsidRPr="00B816E1">
        <w:t>esides,</w:t>
      </w:r>
      <w:ins w:id="215" w:author="Yin, Yuan" w:date="2018-11-05T14:31:00Z">
        <w:r w:rsidR="008E7099">
          <w:t xml:space="preserve"> the ris</w:t>
        </w:r>
      </w:ins>
      <w:ins w:id="216" w:author="Yin, Yuan" w:date="2018-11-05T14:32:00Z">
        <w:r w:rsidR="008E7099">
          <w:t>k of</w:t>
        </w:r>
      </w:ins>
      <w:r w:rsidR="004C1D57" w:rsidRPr="00B816E1">
        <w:t xml:space="preserve"> </w:t>
      </w:r>
      <w:del w:id="217" w:author="Cai, Hui" w:date="2018-11-05T13:09:00Z">
        <w:r w:rsidR="004C1D57" w:rsidRPr="00B816E1" w:rsidDel="001C2E98">
          <w:delText>r</w:delText>
        </w:r>
      </w:del>
      <w:ins w:id="218" w:author="Cai, Hui" w:date="2018-11-05T13:09:00Z">
        <w:r w:rsidR="001C2E98">
          <w:t>retaliatory price</w:t>
        </w:r>
      </w:ins>
      <w:del w:id="219" w:author="Cai, Hui" w:date="2018-11-05T13:09:00Z">
        <w:r w:rsidR="004C1D57" w:rsidRPr="00B816E1" w:rsidDel="001C2E98">
          <w:delText>even</w:delText>
        </w:r>
      </w:del>
      <w:del w:id="220" w:author="Cai, Hui" w:date="2018-11-05T13:07:00Z">
        <w:r w:rsidR="004C1D57" w:rsidRPr="00B816E1" w:rsidDel="001C2E98">
          <w:delText>ge</w:delText>
        </w:r>
        <w:r w:rsidRPr="00B816E1" w:rsidDel="001C2E98">
          <w:delText>ly</w:delText>
        </w:r>
      </w:del>
      <w:r w:rsidRPr="00B816E1">
        <w:t xml:space="preserve"> reboun</w:t>
      </w:r>
      <w:ins w:id="221" w:author="Cai, Hui" w:date="2018-11-05T13:09:00Z">
        <w:r w:rsidR="001C2E98">
          <w:t>d</w:t>
        </w:r>
      </w:ins>
      <w:del w:id="222" w:author="Cai, Hui" w:date="2018-11-05T13:09:00Z">
        <w:r w:rsidRPr="00B816E1" w:rsidDel="001C2E98">
          <w:delText>ce</w:delText>
        </w:r>
      </w:del>
      <w:r w:rsidRPr="00B816E1">
        <w:t xml:space="preserve"> </w:t>
      </w:r>
      <w:del w:id="223" w:author="Yin, Yuan" w:date="2018-11-05T14:32:00Z">
        <w:r w:rsidRPr="00B816E1" w:rsidDel="008E7099">
          <w:delText>may occur</w:delText>
        </w:r>
      </w:del>
      <w:ins w:id="224" w:author="Yin, Yuan" w:date="2018-11-05T14:32:00Z">
        <w:r w:rsidR="008E7099">
          <w:t xml:space="preserve">are high </w:t>
        </w:r>
        <w:r w:rsidR="008E7099">
          <w:lastRenderedPageBreak/>
          <w:t xml:space="preserve">relative to the </w:t>
        </w:r>
      </w:ins>
      <w:ins w:id="225" w:author="Yin, Yuan" w:date="2018-11-05T14:33:00Z">
        <w:r w:rsidR="008E7099">
          <w:t>probability of decreasing return</w:t>
        </w:r>
      </w:ins>
      <w:del w:id="226" w:author="Yin, Yuan" w:date="2018-11-05T14:33:00Z">
        <w:r w:rsidRPr="00B816E1" w:rsidDel="008E7099">
          <w:delText xml:space="preserve"> and the return/risk ratio is too low.</w:delText>
        </w:r>
      </w:del>
      <w:ins w:id="227" w:author="Yin, Yuan" w:date="2018-11-05T14:33:00Z">
        <w:r w:rsidR="008E7099">
          <w:t>.</w:t>
        </w:r>
      </w:ins>
      <w:del w:id="228" w:author="Microsoft Office User" w:date="2018-11-05T18:58:00Z">
        <w:r w:rsidRPr="00B816E1" w:rsidDel="00481455">
          <w:delText xml:space="preserve">  </w:delText>
        </w:r>
      </w:del>
    </w:p>
    <w:p w14:paraId="0AB99BC5" w14:textId="4E5F81ED" w:rsidR="00B77D42" w:rsidRPr="00A8034E" w:rsidRDefault="00AD034C" w:rsidP="00A8034E">
      <w:pPr>
        <w:pStyle w:val="3"/>
        <w:rPr>
          <w:rPrChange w:id="229" w:author="Microsoft Office User" w:date="2018-11-05T19:14:00Z">
            <w:rPr>
              <w:sz w:val="21"/>
            </w:rPr>
          </w:rPrChange>
        </w:rPr>
      </w:pPr>
      <w:r w:rsidRPr="00A8034E">
        <w:rPr>
          <w:rPrChange w:id="230" w:author="Microsoft Office User" w:date="2018-11-05T19:14:00Z">
            <w:rPr>
              <w:sz w:val="21"/>
              <w:lang w:eastAsia="zh-CN"/>
            </w:rPr>
          </w:rPrChange>
        </w:rPr>
        <w:t>2.2.</w:t>
      </w:r>
      <w:r w:rsidR="00B76BF1" w:rsidRPr="00A8034E">
        <w:rPr>
          <w:rPrChange w:id="231" w:author="Microsoft Office User" w:date="2018-11-05T19:14:00Z">
            <w:rPr>
              <w:sz w:val="21"/>
            </w:rPr>
          </w:rPrChange>
        </w:rPr>
        <w:t>2</w:t>
      </w:r>
      <w:r w:rsidR="004C1D57" w:rsidRPr="00A8034E">
        <w:rPr>
          <w:rPrChange w:id="232" w:author="Microsoft Office User" w:date="2018-11-05T19:14:00Z">
            <w:rPr>
              <w:sz w:val="21"/>
            </w:rPr>
          </w:rPrChange>
        </w:rPr>
        <w:t xml:space="preserve"> </w:t>
      </w:r>
      <w:r w:rsidR="00B77D42" w:rsidRPr="00A8034E">
        <w:rPr>
          <w:rPrChange w:id="233" w:author="Microsoft Office User" w:date="2018-11-05T19:14:00Z">
            <w:rPr>
              <w:sz w:val="21"/>
            </w:rPr>
          </w:rPrChange>
        </w:rPr>
        <w:t>EPS</w:t>
      </w:r>
    </w:p>
    <w:p w14:paraId="29723671" w14:textId="6A8BBC40" w:rsidR="00682720" w:rsidRPr="00B816E1" w:rsidRDefault="00682720" w:rsidP="00682720">
      <w:pPr>
        <w:rPr>
          <w:lang w:eastAsia="zh-CN"/>
        </w:rPr>
      </w:pPr>
      <w:r w:rsidRPr="00B816E1">
        <w:t xml:space="preserve">Data: </w:t>
      </w:r>
      <w:r w:rsidR="00B816E1">
        <w:rPr>
          <w:rFonts w:hint="eastAsia"/>
          <w:lang w:eastAsia="zh-CN"/>
        </w:rPr>
        <w:t>(</w:t>
      </w:r>
      <w:r w:rsidRPr="00B816E1">
        <w:t>2018 EPS</w:t>
      </w:r>
      <w:r w:rsidR="00B816E1">
        <w:rPr>
          <w:rFonts w:hint="eastAsia"/>
          <w:lang w:eastAsia="zh-CN"/>
        </w:rPr>
        <w:t>)</w:t>
      </w:r>
      <w:r w:rsidRPr="00B816E1">
        <w:t xml:space="preserve"> and </w:t>
      </w:r>
      <w:r w:rsidR="00B816E1">
        <w:rPr>
          <w:rFonts w:hint="eastAsia"/>
          <w:lang w:eastAsia="zh-CN"/>
        </w:rPr>
        <w:t>(</w:t>
      </w:r>
      <w:r w:rsidRPr="00B816E1">
        <w:t>2017 EPS</w:t>
      </w:r>
      <w:r w:rsidR="00B816E1">
        <w:rPr>
          <w:rFonts w:hint="eastAsia"/>
          <w:lang w:eastAsia="zh-CN"/>
        </w:rPr>
        <w:t>)</w:t>
      </w:r>
    </w:p>
    <w:p w14:paraId="5535E8FA" w14:textId="6F723378" w:rsidR="00B77D42" w:rsidRPr="00B816E1" w:rsidRDefault="00B77D42" w:rsidP="004C1D57">
      <w:r w:rsidRPr="00B816E1">
        <w:t xml:space="preserve">Earnings per share (EPS) is the portion of a company's profit allocated to each share of </w:t>
      </w:r>
      <w:hyperlink r:id="rId6" w:history="1">
        <w:r w:rsidRPr="00B816E1">
          <w:t>common stock</w:t>
        </w:r>
      </w:hyperlink>
      <w:r w:rsidRPr="00B816E1">
        <w:t>. Earnings per share serves as an indicator of a company's profitability. If EPS is too low, it means that the company may have di</w:t>
      </w:r>
      <w:r w:rsidR="008543B8" w:rsidRPr="00B816E1">
        <w:t>fficulty in generat</w:t>
      </w:r>
      <w:ins w:id="234" w:author="Cai, Hui" w:date="2018-11-05T13:11:00Z">
        <w:r w:rsidR="007646BE">
          <w:t>ing</w:t>
        </w:r>
      </w:ins>
      <w:del w:id="235" w:author="Cai, Hui" w:date="2018-11-05T13:11:00Z">
        <w:r w:rsidR="008543B8" w:rsidRPr="00B816E1" w:rsidDel="007646BE">
          <w:delText>e</w:delText>
        </w:r>
      </w:del>
      <w:r w:rsidR="008543B8" w:rsidRPr="00B816E1">
        <w:t xml:space="preserve"> profits. Hence</w:t>
      </w:r>
      <w:r w:rsidRPr="00B816E1">
        <w:t xml:space="preserve">, </w:t>
      </w:r>
      <w:ins w:id="236" w:author="Microsoft Office User" w:date="2018-11-05T18:57:00Z">
        <w:r w:rsidR="00A2024A">
          <w:t>we choose those firms with low EPS as short candidates</w:t>
        </w:r>
      </w:ins>
      <w:del w:id="237" w:author="Microsoft Office User" w:date="2018-11-05T18:55:00Z">
        <w:r w:rsidRPr="00B816E1" w:rsidDel="0000340F">
          <w:delText xml:space="preserve">it </w:delText>
        </w:r>
      </w:del>
      <w:del w:id="238" w:author="Microsoft Office User" w:date="2018-11-05T18:57:00Z">
        <w:r w:rsidRPr="00B816E1" w:rsidDel="00A2024A">
          <w:delText>should be</w:delText>
        </w:r>
      </w:del>
      <w:del w:id="239" w:author="Microsoft Office User" w:date="2018-11-05T18:55:00Z">
        <w:r w:rsidRPr="00B816E1" w:rsidDel="00FA4CFC">
          <w:delText xml:space="preserve"> a </w:delText>
        </w:r>
      </w:del>
      <w:del w:id="240" w:author="Microsoft Office User" w:date="2018-11-05T18:57:00Z">
        <w:r w:rsidRPr="00B816E1" w:rsidDel="00A2024A">
          <w:delText>short candidate</w:delText>
        </w:r>
      </w:del>
      <w:r w:rsidRPr="00B816E1">
        <w:t>.</w:t>
      </w:r>
    </w:p>
    <w:p w14:paraId="1037B463" w14:textId="7A4F6DFD" w:rsidR="00B77D42" w:rsidRPr="00A8034E" w:rsidRDefault="00AD034C" w:rsidP="00A8034E">
      <w:pPr>
        <w:pStyle w:val="3"/>
        <w:rPr>
          <w:rPrChange w:id="241" w:author="Microsoft Office User" w:date="2018-11-05T19:14:00Z">
            <w:rPr>
              <w:sz w:val="21"/>
            </w:rPr>
          </w:rPrChange>
        </w:rPr>
      </w:pPr>
      <w:r w:rsidRPr="00A8034E">
        <w:rPr>
          <w:rPrChange w:id="242" w:author="Microsoft Office User" w:date="2018-11-05T19:14:00Z">
            <w:rPr>
              <w:sz w:val="21"/>
              <w:lang w:eastAsia="zh-CN"/>
            </w:rPr>
          </w:rPrChange>
        </w:rPr>
        <w:t>2.2.</w:t>
      </w:r>
      <w:r w:rsidR="00B76BF1" w:rsidRPr="00A8034E">
        <w:rPr>
          <w:rPrChange w:id="243" w:author="Microsoft Office User" w:date="2018-11-05T19:14:00Z">
            <w:rPr>
              <w:sz w:val="21"/>
            </w:rPr>
          </w:rPrChange>
        </w:rPr>
        <w:t>3</w:t>
      </w:r>
      <w:r w:rsidR="004C1D57" w:rsidRPr="00A8034E">
        <w:rPr>
          <w:rPrChange w:id="244" w:author="Microsoft Office User" w:date="2018-11-05T19:14:00Z">
            <w:rPr>
              <w:sz w:val="21"/>
            </w:rPr>
          </w:rPrChange>
        </w:rPr>
        <w:t xml:space="preserve"> P</w:t>
      </w:r>
      <w:r w:rsidR="00B816E1" w:rsidRPr="00A8034E">
        <w:rPr>
          <w:rPrChange w:id="245" w:author="Microsoft Office User" w:date="2018-11-05T19:14:00Z">
            <w:rPr>
              <w:sz w:val="21"/>
              <w:lang w:eastAsia="zh-CN"/>
            </w:rPr>
          </w:rPrChange>
        </w:rPr>
        <w:t>rice</w:t>
      </w:r>
      <w:r w:rsidR="004C1D57" w:rsidRPr="00A8034E">
        <w:rPr>
          <w:rPrChange w:id="246" w:author="Microsoft Office User" w:date="2018-11-05T19:14:00Z">
            <w:rPr>
              <w:sz w:val="21"/>
            </w:rPr>
          </w:rPrChange>
        </w:rPr>
        <w:t>/E</w:t>
      </w:r>
      <w:r w:rsidR="00B816E1" w:rsidRPr="00A8034E">
        <w:rPr>
          <w:rPrChange w:id="247" w:author="Microsoft Office User" w:date="2018-11-05T19:14:00Z">
            <w:rPr>
              <w:sz w:val="21"/>
              <w:lang w:eastAsia="zh-CN"/>
            </w:rPr>
          </w:rPrChange>
        </w:rPr>
        <w:t>aring</w:t>
      </w:r>
      <w:r w:rsidR="004C1D57" w:rsidRPr="00A8034E">
        <w:rPr>
          <w:rPrChange w:id="248" w:author="Microsoft Office User" w:date="2018-11-05T19:14:00Z">
            <w:rPr>
              <w:sz w:val="21"/>
            </w:rPr>
          </w:rPrChange>
        </w:rPr>
        <w:t xml:space="preserve"> R</w:t>
      </w:r>
      <w:r w:rsidR="00B77D42" w:rsidRPr="00A8034E">
        <w:rPr>
          <w:rPrChange w:id="249" w:author="Microsoft Office User" w:date="2018-11-05T19:14:00Z">
            <w:rPr>
              <w:sz w:val="21"/>
            </w:rPr>
          </w:rPrChange>
        </w:rPr>
        <w:t xml:space="preserve">atio </w:t>
      </w:r>
    </w:p>
    <w:p w14:paraId="0F17716B" w14:textId="06590CCB" w:rsidR="00175CD0" w:rsidRPr="00B816E1" w:rsidRDefault="00175CD0" w:rsidP="00175CD0">
      <w:pPr>
        <w:rPr>
          <w:lang w:eastAsia="zh-CN"/>
        </w:rPr>
      </w:pPr>
      <w:r w:rsidRPr="00B816E1">
        <w:t xml:space="preserve">Data: </w:t>
      </w:r>
      <w:r w:rsidR="00B816E1">
        <w:rPr>
          <w:rFonts w:hint="eastAsia"/>
          <w:lang w:eastAsia="zh-CN"/>
        </w:rPr>
        <w:t>(</w:t>
      </w:r>
      <w:r w:rsidRPr="00B816E1">
        <w:t>2018 P/E Ratio</w:t>
      </w:r>
      <w:r w:rsidR="00B816E1">
        <w:rPr>
          <w:rFonts w:hint="eastAsia"/>
          <w:lang w:eastAsia="zh-CN"/>
        </w:rPr>
        <w:t>)</w:t>
      </w:r>
      <w:r w:rsidRPr="00B816E1">
        <w:t xml:space="preserve"> and </w:t>
      </w:r>
      <w:r w:rsidR="00B816E1">
        <w:rPr>
          <w:rFonts w:hint="eastAsia"/>
          <w:lang w:eastAsia="zh-CN"/>
        </w:rPr>
        <w:t>(</w:t>
      </w:r>
      <w:r w:rsidRPr="00B816E1">
        <w:t>2017 P/E Ratio</w:t>
      </w:r>
      <w:r w:rsidR="00B816E1">
        <w:rPr>
          <w:rFonts w:hint="eastAsia"/>
          <w:lang w:eastAsia="zh-CN"/>
        </w:rPr>
        <w:t>)</w:t>
      </w:r>
    </w:p>
    <w:p w14:paraId="440FED37" w14:textId="2249AC66" w:rsidR="00B77D42" w:rsidRPr="00B816E1" w:rsidRDefault="00B77D42" w:rsidP="00ED09E1">
      <w:r w:rsidRPr="00B816E1">
        <w:t xml:space="preserve">The price-earnings ratio (P/E ratio) is the ratio for valuing a company that measures its current share price relative to its per-share earnings. The price-earnings ratio is also sometimes known as the </w:t>
      </w:r>
      <w:hyperlink r:id="rId7" w:history="1">
        <w:r w:rsidRPr="00B816E1">
          <w:t>price multiple</w:t>
        </w:r>
      </w:hyperlink>
      <w:r w:rsidRPr="00B816E1">
        <w:t xml:space="preserve"> or the earnings multiple. In general, a high P/E </w:t>
      </w:r>
      <w:del w:id="250" w:author="Yin, Yuan" w:date="2018-11-05T14:34:00Z">
        <w:r w:rsidRPr="00B816E1" w:rsidDel="00590E6E">
          <w:delText xml:space="preserve">can </w:delText>
        </w:r>
      </w:del>
      <w:r w:rsidRPr="00B816E1">
        <w:t>indicate</w:t>
      </w:r>
      <w:ins w:id="251" w:author="Yin, Yuan" w:date="2018-11-05T14:34:00Z">
        <w:r w:rsidR="00590E6E">
          <w:t>s</w:t>
        </w:r>
      </w:ins>
      <w:r w:rsidRPr="00B816E1">
        <w:t xml:space="preserve"> either that a company may currently be overvalued or that investors are expecting higher earnings growth in the future.</w:t>
      </w:r>
      <w:ins w:id="252" w:author="Microsoft Office User" w:date="2018-11-05T18:55:00Z">
        <w:r w:rsidR="00FA4CFC">
          <w:t xml:space="preserve"> Hence, we prefer those stoc</w:t>
        </w:r>
        <w:r w:rsidR="00F70114">
          <w:t>ks with relatively high P/E Ratio.</w:t>
        </w:r>
      </w:ins>
    </w:p>
    <w:p w14:paraId="1A7BA0FA" w14:textId="07E6BC44" w:rsidR="00F9339C" w:rsidRPr="00A8034E" w:rsidRDefault="00AD034C" w:rsidP="00A8034E">
      <w:pPr>
        <w:pStyle w:val="3"/>
        <w:rPr>
          <w:rPrChange w:id="253" w:author="Microsoft Office User" w:date="2018-11-05T19:14:00Z">
            <w:rPr>
              <w:sz w:val="21"/>
            </w:rPr>
          </w:rPrChange>
        </w:rPr>
      </w:pPr>
      <w:r w:rsidRPr="00A8034E">
        <w:rPr>
          <w:rPrChange w:id="254" w:author="Microsoft Office User" w:date="2018-11-05T19:14:00Z">
            <w:rPr>
              <w:sz w:val="21"/>
              <w:lang w:eastAsia="zh-CN"/>
            </w:rPr>
          </w:rPrChange>
        </w:rPr>
        <w:t>2.2.</w:t>
      </w:r>
      <w:r w:rsidR="00553CF4" w:rsidRPr="00A8034E">
        <w:rPr>
          <w:rPrChange w:id="255" w:author="Microsoft Office User" w:date="2018-11-05T19:14:00Z">
            <w:rPr>
              <w:sz w:val="21"/>
            </w:rPr>
          </w:rPrChange>
        </w:rPr>
        <w:t>4</w:t>
      </w:r>
      <w:r w:rsidR="00ED09E1" w:rsidRPr="00A8034E">
        <w:rPr>
          <w:rPrChange w:id="256" w:author="Microsoft Office User" w:date="2018-11-05T19:14:00Z">
            <w:rPr>
              <w:sz w:val="21"/>
            </w:rPr>
          </w:rPrChange>
        </w:rPr>
        <w:t xml:space="preserve"> </w:t>
      </w:r>
      <w:r w:rsidR="00B77D42" w:rsidRPr="00A8034E">
        <w:rPr>
          <w:rPrChange w:id="257" w:author="Microsoft Office User" w:date="2018-11-05T19:14:00Z">
            <w:rPr>
              <w:sz w:val="21"/>
            </w:rPr>
          </w:rPrChange>
        </w:rPr>
        <w:t>The Change of Debt / Assets Ratio</w:t>
      </w:r>
    </w:p>
    <w:p w14:paraId="5DBC4737" w14:textId="67E6812E" w:rsidR="00682720" w:rsidRPr="00B816E1" w:rsidRDefault="00682720" w:rsidP="00682720">
      <w:pPr>
        <w:rPr>
          <w:lang w:eastAsia="zh-CN"/>
        </w:rPr>
      </w:pPr>
      <w:r w:rsidRPr="00B816E1">
        <w:t xml:space="preserve">Data: </w:t>
      </w:r>
      <w:r w:rsidR="00B816E1">
        <w:rPr>
          <w:rFonts w:hint="eastAsia"/>
          <w:lang w:eastAsia="zh-CN"/>
        </w:rPr>
        <w:t>(</w:t>
      </w:r>
      <w:r w:rsidRPr="00B816E1">
        <w:t>2018 Debt</w:t>
      </w:r>
      <w:r w:rsidR="00B816E1">
        <w:rPr>
          <w:rFonts w:hint="eastAsia"/>
          <w:lang w:eastAsia="zh-CN"/>
        </w:rPr>
        <w:t>)</w:t>
      </w:r>
      <w:r w:rsidRPr="00B816E1">
        <w:t xml:space="preserve"> / </w:t>
      </w:r>
      <w:r w:rsidR="00B816E1">
        <w:rPr>
          <w:rFonts w:hint="eastAsia"/>
          <w:lang w:eastAsia="zh-CN"/>
        </w:rPr>
        <w:t xml:space="preserve">(2018 </w:t>
      </w:r>
      <w:r w:rsidRPr="00B816E1">
        <w:t>Assets</w:t>
      </w:r>
      <w:r w:rsidR="00B816E1">
        <w:rPr>
          <w:rFonts w:hint="eastAsia"/>
          <w:lang w:eastAsia="zh-CN"/>
        </w:rPr>
        <w:t>)</w:t>
      </w:r>
      <w:r w:rsidRPr="00B816E1">
        <w:t xml:space="preserve"> </w:t>
      </w:r>
      <w:r w:rsidR="00B816E1">
        <w:t>–</w:t>
      </w:r>
      <w:r w:rsidRPr="00B816E1">
        <w:t xml:space="preserve"> </w:t>
      </w:r>
      <w:r w:rsidR="00B816E1">
        <w:rPr>
          <w:rFonts w:hint="eastAsia"/>
          <w:lang w:eastAsia="zh-CN"/>
        </w:rPr>
        <w:t>(</w:t>
      </w:r>
      <w:r w:rsidRPr="00B816E1">
        <w:t>2017 Debt</w:t>
      </w:r>
      <w:r w:rsidR="00B816E1">
        <w:rPr>
          <w:rFonts w:hint="eastAsia"/>
          <w:lang w:eastAsia="zh-CN"/>
        </w:rPr>
        <w:t>)</w:t>
      </w:r>
      <w:r w:rsidRPr="00B816E1">
        <w:t xml:space="preserve"> / </w:t>
      </w:r>
      <w:r w:rsidR="00B816E1">
        <w:rPr>
          <w:rFonts w:hint="eastAsia"/>
          <w:lang w:eastAsia="zh-CN"/>
        </w:rPr>
        <w:t xml:space="preserve">(2017 </w:t>
      </w:r>
      <w:r w:rsidRPr="00B816E1">
        <w:t>Assets</w:t>
      </w:r>
      <w:r w:rsidR="00B816E1">
        <w:rPr>
          <w:rFonts w:hint="eastAsia"/>
          <w:lang w:eastAsia="zh-CN"/>
        </w:rPr>
        <w:t>)</w:t>
      </w:r>
    </w:p>
    <w:p w14:paraId="17973AF4" w14:textId="52FEF6AF" w:rsidR="00550597" w:rsidRDefault="00B77D42" w:rsidP="00B77D42">
      <w:pPr>
        <w:rPr>
          <w:ins w:id="258" w:author="Cai, Hui" w:date="2018-11-05T13:26:00Z"/>
        </w:rPr>
      </w:pPr>
      <w:r w:rsidRPr="00B816E1">
        <w:t>The reason is similar to that in long position part, while the criterion would be the opposite.</w:t>
      </w:r>
      <w:ins w:id="259" w:author="Yin, Yuan" w:date="2018-11-05T14:36:00Z">
        <w:r w:rsidR="00590E6E">
          <w:t xml:space="preserve"> </w:t>
        </w:r>
      </w:ins>
      <w:del w:id="260" w:author="Yin, Yuan" w:date="2018-11-05T14:36:00Z">
        <w:r w:rsidRPr="00B816E1" w:rsidDel="00590E6E">
          <w:delText xml:space="preserve"> </w:delText>
        </w:r>
      </w:del>
      <w:r w:rsidRPr="00B816E1">
        <w:t xml:space="preserve">We exclude those stocks with negative </w:t>
      </w:r>
      <w:ins w:id="261" w:author="Yin, Yuan" w:date="2018-11-05T14:36:00Z">
        <w:r w:rsidR="00590E6E">
          <w:t>c</w:t>
        </w:r>
      </w:ins>
      <w:del w:id="262" w:author="Yin, Yuan" w:date="2018-11-05T14:36:00Z">
        <w:r w:rsidRPr="00B816E1" w:rsidDel="00590E6E">
          <w:delText>C</w:delText>
        </w:r>
      </w:del>
      <w:r w:rsidRPr="00B816E1">
        <w:t>hange of D / A Ratio.</w:t>
      </w:r>
    </w:p>
    <w:p w14:paraId="3769175A" w14:textId="78F217C1" w:rsidR="00F15B4C" w:rsidRPr="00A8034E" w:rsidRDefault="00F15B4C" w:rsidP="00A8034E">
      <w:pPr>
        <w:pStyle w:val="3"/>
        <w:rPr>
          <w:ins w:id="263" w:author="Cai, Hui" w:date="2018-11-05T13:26:00Z"/>
          <w:rPrChange w:id="264" w:author="Microsoft Office User" w:date="2018-11-05T19:13:00Z">
            <w:rPr>
              <w:ins w:id="265" w:author="Cai, Hui" w:date="2018-11-05T13:26:00Z"/>
              <w:sz w:val="21"/>
            </w:rPr>
          </w:rPrChange>
        </w:rPr>
      </w:pPr>
      <w:ins w:id="266" w:author="Cai, Hui" w:date="2018-11-05T13:26:00Z">
        <w:r w:rsidRPr="00A8034E">
          <w:rPr>
            <w:rPrChange w:id="267" w:author="Microsoft Office User" w:date="2018-11-05T19:13:00Z">
              <w:rPr>
                <w:sz w:val="21"/>
                <w:lang w:eastAsia="zh-CN"/>
              </w:rPr>
            </w:rPrChange>
          </w:rPr>
          <w:t>2.2.5 Current Ratio</w:t>
        </w:r>
      </w:ins>
    </w:p>
    <w:p w14:paraId="5D335995" w14:textId="77777777" w:rsidR="00F15B4C" w:rsidRPr="00B816E1" w:rsidRDefault="00F15B4C" w:rsidP="00F15B4C">
      <w:pPr>
        <w:rPr>
          <w:ins w:id="268" w:author="Cai, Hui" w:date="2018-11-05T13:27:00Z"/>
          <w:lang w:eastAsia="zh-CN"/>
        </w:rPr>
      </w:pPr>
      <w:ins w:id="269" w:author="Cai, Hui" w:date="2018-11-05T13:26:00Z">
        <w:r w:rsidRPr="00B816E1">
          <w:t xml:space="preserve">Data: </w:t>
        </w:r>
      </w:ins>
      <w:ins w:id="270" w:author="Cai, Hui" w:date="2018-11-05T13:27:00Z">
        <w:r>
          <w:rPr>
            <w:rFonts w:hint="eastAsia"/>
            <w:lang w:eastAsia="zh-CN"/>
          </w:rPr>
          <w:t>(</w:t>
        </w:r>
        <w:r w:rsidRPr="00B816E1">
          <w:t xml:space="preserve">2018 </w:t>
        </w:r>
        <w:r>
          <w:t>Current Assets</w:t>
        </w:r>
        <w:r>
          <w:rPr>
            <w:rFonts w:hint="eastAsia"/>
            <w:lang w:eastAsia="zh-CN"/>
          </w:rPr>
          <w:t>)</w:t>
        </w:r>
        <w:r w:rsidRPr="00B816E1">
          <w:t xml:space="preserve"> / </w:t>
        </w:r>
        <w:r>
          <w:rPr>
            <w:rFonts w:hint="eastAsia"/>
            <w:lang w:eastAsia="zh-CN"/>
          </w:rPr>
          <w:t xml:space="preserve">(2018 </w:t>
        </w:r>
        <w:r>
          <w:t>Current Liabilities</w:t>
        </w:r>
        <w:r>
          <w:rPr>
            <w:rFonts w:hint="eastAsia"/>
            <w:lang w:eastAsia="zh-CN"/>
          </w:rPr>
          <w:t>)</w:t>
        </w:r>
        <w:r w:rsidRPr="00B816E1">
          <w:t xml:space="preserve"> </w:t>
        </w:r>
      </w:ins>
    </w:p>
    <w:p w14:paraId="1E02DA4A" w14:textId="1F54DA87" w:rsidR="00F15B4C" w:rsidRDefault="00F15B4C" w:rsidP="00F15B4C">
      <w:pPr>
        <w:rPr>
          <w:ins w:id="271" w:author="Yin, Yuan" w:date="2018-11-05T14:57:00Z"/>
        </w:rPr>
      </w:pPr>
      <w:ins w:id="272" w:author="Cai, Hui" w:date="2018-11-05T13:26:00Z">
        <w:r w:rsidRPr="00B816E1">
          <w:t xml:space="preserve">The reason is similar to that in long position part, while the criterion would be the opposite. We exclude those stocks with </w:t>
        </w:r>
      </w:ins>
      <w:ins w:id="273" w:author="Cai, Hui" w:date="2018-11-05T13:27:00Z">
        <w:r>
          <w:t>high Current</w:t>
        </w:r>
      </w:ins>
      <w:ins w:id="274" w:author="Cai, Hui" w:date="2018-11-05T13:26:00Z">
        <w:r w:rsidRPr="00B816E1">
          <w:t xml:space="preserve"> Ratio.</w:t>
        </w:r>
      </w:ins>
    </w:p>
    <w:p w14:paraId="15503700" w14:textId="6881E98F" w:rsidR="00F0505A" w:rsidRPr="00A8034E" w:rsidRDefault="00F0505A">
      <w:pPr>
        <w:pStyle w:val="3"/>
        <w:rPr>
          <w:ins w:id="275" w:author="Yin, Yuan" w:date="2018-11-05T14:58:00Z"/>
          <w:rPrChange w:id="276" w:author="Microsoft Office User" w:date="2018-11-05T19:13:00Z">
            <w:rPr>
              <w:ins w:id="277" w:author="Yin, Yuan" w:date="2018-11-05T14:58:00Z"/>
            </w:rPr>
          </w:rPrChange>
        </w:rPr>
        <w:pPrChange w:id="278" w:author="Microsoft Office User" w:date="2018-11-05T19:13:00Z">
          <w:pPr/>
        </w:pPrChange>
      </w:pPr>
      <w:ins w:id="279" w:author="Yin, Yuan" w:date="2018-11-05T14:57:00Z">
        <w:r w:rsidRPr="00A8034E">
          <w:rPr>
            <w:rPrChange w:id="280" w:author="Microsoft Office User" w:date="2018-11-05T19:13:00Z">
              <w:rPr>
                <w:lang w:eastAsia="zh-CN"/>
              </w:rPr>
            </w:rPrChange>
          </w:rPr>
          <w:t>2.2.6 Administration Cost</w:t>
        </w:r>
      </w:ins>
    </w:p>
    <w:p w14:paraId="5AEA1267" w14:textId="6EFFABBB" w:rsidR="00F0505A" w:rsidRPr="00F0505A" w:rsidRDefault="00F0505A">
      <w:pPr>
        <w:rPr>
          <w:ins w:id="281" w:author="Cai, Hui" w:date="2018-11-05T13:26:00Z"/>
          <w:lang w:eastAsia="zh-CN"/>
          <w:rPrChange w:id="282" w:author="Yin, Yuan" w:date="2018-11-05T14:58:00Z">
            <w:rPr>
              <w:ins w:id="283" w:author="Cai, Hui" w:date="2018-11-05T13:26:00Z"/>
            </w:rPr>
          </w:rPrChange>
        </w:rPr>
      </w:pPr>
      <w:ins w:id="284" w:author="Yin, Yuan" w:date="2018-11-05T14:58:00Z">
        <w:r w:rsidRPr="00B816E1">
          <w:t xml:space="preserve">Data: </w:t>
        </w:r>
        <w:r>
          <w:rPr>
            <w:rFonts w:hint="eastAsia"/>
            <w:lang w:eastAsia="zh-CN"/>
          </w:rPr>
          <w:t>(</w:t>
        </w:r>
        <w:r w:rsidRPr="00B816E1">
          <w:t xml:space="preserve">2018 </w:t>
        </w:r>
        <w:r>
          <w:t>Administration Cost</w:t>
        </w:r>
        <w:r>
          <w:rPr>
            <w:rFonts w:hint="eastAsia"/>
            <w:lang w:eastAsia="zh-CN"/>
          </w:rPr>
          <w:t>)</w:t>
        </w:r>
        <w:r w:rsidRPr="00B816E1">
          <w:t xml:space="preserve"> / </w:t>
        </w:r>
        <w:r>
          <w:rPr>
            <w:rFonts w:hint="eastAsia"/>
            <w:lang w:eastAsia="zh-CN"/>
          </w:rPr>
          <w:t xml:space="preserve">(2018 </w:t>
        </w:r>
        <w:r>
          <w:t>Assets</w:t>
        </w:r>
        <w:r>
          <w:rPr>
            <w:rFonts w:hint="eastAsia"/>
            <w:lang w:eastAsia="zh-CN"/>
          </w:rPr>
          <w:t>)</w:t>
        </w:r>
        <w:r w:rsidRPr="00B816E1">
          <w:t xml:space="preserve"> </w:t>
        </w:r>
      </w:ins>
    </w:p>
    <w:p w14:paraId="30C602E0" w14:textId="4FD1F425" w:rsidR="00F15B4C" w:rsidRPr="00B816E1" w:rsidRDefault="00F0505A" w:rsidP="00B77D42">
      <w:ins w:id="285" w:author="Yin, Yuan" w:date="2018-11-05T14:57:00Z">
        <w:r>
          <w:lastRenderedPageBreak/>
          <w:t xml:space="preserve">We use </w:t>
        </w:r>
      </w:ins>
      <w:ins w:id="286" w:author="Yin, Yuan" w:date="2018-11-05T14:58:00Z">
        <w:r>
          <w:t>A</w:t>
        </w:r>
      </w:ins>
      <w:ins w:id="287" w:author="Yin, Yuan" w:date="2018-11-05T14:57:00Z">
        <w:r>
          <w:t xml:space="preserve">dministration </w:t>
        </w:r>
      </w:ins>
      <w:ins w:id="288" w:author="Yin, Yuan" w:date="2018-11-05T14:58:00Z">
        <w:r>
          <w:t>C</w:t>
        </w:r>
      </w:ins>
      <w:ins w:id="289" w:author="Yin, Yuan" w:date="2018-11-05T14:57:00Z">
        <w:r>
          <w:t xml:space="preserve">ost </w:t>
        </w:r>
      </w:ins>
      <w:ins w:id="290" w:author="Yin, Yuan" w:date="2018-11-05T14:58:00Z">
        <w:r>
          <w:t>/</w:t>
        </w:r>
      </w:ins>
      <w:ins w:id="291" w:author="Yin, Yuan" w:date="2018-11-05T14:57:00Z">
        <w:r>
          <w:t xml:space="preserve"> </w:t>
        </w:r>
      </w:ins>
      <w:ins w:id="292" w:author="Yin, Yuan" w:date="2018-11-05T14:58:00Z">
        <w:r>
          <w:t>A</w:t>
        </w:r>
      </w:ins>
      <w:ins w:id="293" w:author="Yin, Yuan" w:date="2018-11-05T14:57:00Z">
        <w:r w:rsidRPr="00B816E1">
          <w:t xml:space="preserve">ssets as an indicator to pick some candidate stocks. </w:t>
        </w:r>
      </w:ins>
      <w:ins w:id="294" w:author="Yin, Yuan" w:date="2018-11-05T14:59:00Z">
        <w:r>
          <w:t>W</w:t>
        </w:r>
      </w:ins>
      <w:ins w:id="295" w:author="Yin, Yuan" w:date="2018-11-05T14:57:00Z">
        <w:r>
          <w:t>e will</w:t>
        </w:r>
        <w:r w:rsidRPr="00B816E1">
          <w:t xml:space="preserve"> use this factor to extract some firms with extreme conditions. That is, if the administration cost is too high relative to assets, we think this will make</w:t>
        </w:r>
        <w:r>
          <w:t xml:space="preserve"> a negative effect on the </w:t>
        </w:r>
      </w:ins>
      <w:ins w:id="296" w:author="Yin, Yuan" w:date="2018-11-05T15:00:00Z">
        <w:r>
          <w:t>growth of a company</w:t>
        </w:r>
      </w:ins>
      <w:ins w:id="297" w:author="Yin, Yuan" w:date="2018-11-05T14:57:00Z">
        <w:r w:rsidRPr="00B816E1">
          <w:t xml:space="preserve"> and thus we short stocks like this.</w:t>
        </w:r>
      </w:ins>
    </w:p>
    <w:p w14:paraId="3C2AA163" w14:textId="17123549" w:rsidR="00784A30" w:rsidRPr="00B816E1" w:rsidRDefault="00AD034C" w:rsidP="00784A30">
      <w:pPr>
        <w:pStyle w:val="1"/>
        <w:rPr>
          <w:rFonts w:ascii="Times New Roman" w:hAnsi="Times New Roman" w:cs="Times New Roman"/>
          <w:sz w:val="21"/>
          <w:szCs w:val="21"/>
        </w:rPr>
      </w:pPr>
      <w:r w:rsidRPr="00B816E1">
        <w:rPr>
          <w:rFonts w:eastAsiaTheme="minorEastAsia" w:hint="eastAsia"/>
          <w:sz w:val="21"/>
          <w:szCs w:val="21"/>
          <w:lang w:eastAsia="zh-CN"/>
        </w:rPr>
        <w:t>3</w:t>
      </w:r>
      <w:r w:rsidR="00784A30" w:rsidRPr="00B816E1">
        <w:rPr>
          <w:sz w:val="21"/>
          <w:szCs w:val="21"/>
        </w:rPr>
        <w:t>. BACK TEST</w:t>
      </w:r>
    </w:p>
    <w:p w14:paraId="570E6384" w14:textId="36568C27" w:rsidR="009F6078" w:rsidRPr="00B816E1" w:rsidRDefault="009F6078" w:rsidP="009F6078">
      <w:pPr>
        <w:rPr>
          <w:rFonts w:ascii="Times New Roman" w:eastAsiaTheme="minorHAnsi" w:hAnsi="Times New Roman" w:cs="Times New Roman"/>
        </w:rPr>
      </w:pPr>
      <w:r w:rsidRPr="00B816E1">
        <w:t>Portfolio performance is tested starting from single factor filters to multi-factor filters. For single factor filters, we only provide filtering criteri</w:t>
      </w:r>
      <w:ins w:id="298" w:author="Microsoft Office User" w:date="2018-11-05T19:06:00Z">
        <w:r w:rsidR="004B78F3">
          <w:t>on</w:t>
        </w:r>
      </w:ins>
      <w:del w:id="299" w:author="Microsoft Office User" w:date="2018-11-05T19:06:00Z">
        <w:r w:rsidRPr="00B816E1" w:rsidDel="004B78F3">
          <w:delText>a</w:delText>
        </w:r>
      </w:del>
      <w:ins w:id="300" w:author="Yin, Yuan" w:date="2018-11-05T14:37:00Z">
        <w:r w:rsidR="00590E6E">
          <w:t>,</w:t>
        </w:r>
      </w:ins>
      <w:del w:id="301" w:author="Yin, Yuan" w:date="2018-11-05T14:37:00Z">
        <w:r w:rsidRPr="00B816E1" w:rsidDel="00590E6E">
          <w:delText xml:space="preserve"> and</w:delText>
        </w:r>
      </w:del>
      <w:del w:id="302" w:author="Yin, Yuan" w:date="2018-11-05T14:38:00Z">
        <w:r w:rsidRPr="00B816E1" w:rsidDel="00590E6E">
          <w:delText xml:space="preserve"> final</w:delText>
        </w:r>
      </w:del>
      <w:r w:rsidRPr="00B816E1">
        <w:t xml:space="preserve"> </w:t>
      </w:r>
      <w:ins w:id="303" w:author="Yin, Yuan" w:date="2018-11-05T14:38:00Z">
        <w:r w:rsidR="00590E6E">
          <w:t>result</w:t>
        </w:r>
      </w:ins>
      <w:ins w:id="304" w:author="Microsoft Office User" w:date="2018-11-05T19:06:00Z">
        <w:r w:rsidR="004B78F3">
          <w:t>s</w:t>
        </w:r>
      </w:ins>
      <w:ins w:id="305" w:author="Yin, Yuan" w:date="2018-11-05T14:38:00Z">
        <w:r w:rsidR="00590E6E">
          <w:t xml:space="preserve"> of </w:t>
        </w:r>
      </w:ins>
      <w:r w:rsidRPr="00B816E1">
        <w:t>return, and</w:t>
      </w:r>
      <w:ins w:id="306" w:author="Microsoft Office User" w:date="2018-11-05T19:06:00Z">
        <w:r w:rsidR="004B78F3">
          <w:t xml:space="preserve"> </w:t>
        </w:r>
      </w:ins>
      <w:del w:id="307" w:author="Microsoft Office User" w:date="2018-11-05T19:06:00Z">
        <w:r w:rsidRPr="00B816E1" w:rsidDel="004B78F3">
          <w:delText xml:space="preserve"> </w:delText>
        </w:r>
        <w:r w:rsidR="00CD6D00" w:rsidRPr="00B816E1" w:rsidDel="004B78F3">
          <w:rPr>
            <w:rFonts w:hint="eastAsia"/>
            <w:lang w:eastAsia="zh-CN"/>
          </w:rPr>
          <w:delText>a</w:delText>
        </w:r>
        <w:r w:rsidR="00CD6D00" w:rsidRPr="00B816E1" w:rsidDel="004B78F3">
          <w:delText xml:space="preserve"> </w:delText>
        </w:r>
      </w:del>
      <w:r w:rsidR="00CD6D00" w:rsidRPr="00B816E1">
        <w:t>compar</w:t>
      </w:r>
      <w:r w:rsidR="00CD6D00" w:rsidRPr="00B816E1">
        <w:rPr>
          <w:rFonts w:hint="eastAsia"/>
          <w:lang w:eastAsia="zh-CN"/>
        </w:rPr>
        <w:t>ison</w:t>
      </w:r>
      <w:ins w:id="308" w:author="Microsoft Office User" w:date="2018-11-05T19:06:00Z">
        <w:r w:rsidR="004B78F3">
          <w:rPr>
            <w:lang w:eastAsia="zh-CN"/>
          </w:rPr>
          <w:t>s</w:t>
        </w:r>
      </w:ins>
      <w:r w:rsidR="00CD6D00" w:rsidRPr="00B816E1">
        <w:rPr>
          <w:rFonts w:hint="eastAsia"/>
          <w:lang w:eastAsia="zh-CN"/>
        </w:rPr>
        <w:t xml:space="preserve"> </w:t>
      </w:r>
      <w:r w:rsidRPr="00B816E1">
        <w:t>with benchmark</w:t>
      </w:r>
      <w:ins w:id="309" w:author="Microsoft Office User" w:date="2018-11-05T19:07:00Z">
        <w:r w:rsidR="00EE4A1B">
          <w:t xml:space="preserve"> </w:t>
        </w:r>
      </w:ins>
      <w:del w:id="310" w:author="Microsoft Office User" w:date="2018-11-05T19:07:00Z">
        <w:r w:rsidRPr="00B816E1" w:rsidDel="00EE4A1B">
          <w:delText xml:space="preserve">, </w:delText>
        </w:r>
      </w:del>
      <w:r w:rsidRPr="00B816E1">
        <w:t>which is the 300-stock portfolio return (that is, if it is a long candidate filter, we would compare its return with the return of portfolio containing all 300 long candidates; and the same comparison would be done for short candidates); for multi-factor filters, a more thorough explanation would be provided.</w:t>
      </w:r>
    </w:p>
    <w:p w14:paraId="5E0CA47B" w14:textId="6EFDEF16" w:rsidR="009F6078" w:rsidRPr="00B816E1" w:rsidRDefault="009F6078" w:rsidP="009F6078">
      <w:pPr>
        <w:rPr>
          <w:rFonts w:ascii="Times New Roman" w:hAnsi="Times New Roman" w:cs="Times New Roman"/>
        </w:rPr>
      </w:pPr>
      <w:r w:rsidRPr="00B816E1">
        <w:t>One thing need</w:t>
      </w:r>
      <w:ins w:id="311" w:author="Yin, Yuan" w:date="2018-11-05T14:38:00Z">
        <w:r w:rsidR="00590E6E">
          <w:t>s</w:t>
        </w:r>
      </w:ins>
      <w:r w:rsidRPr="00B816E1">
        <w:t xml:space="preserve"> to specify is that, for single factor filters, we</w:t>
      </w:r>
      <w:ins w:id="312" w:author="Yin, Yuan" w:date="2018-11-05T14:39:00Z">
        <w:r w:rsidR="00590E6E">
          <w:t xml:space="preserve"> just</w:t>
        </w:r>
      </w:ins>
      <w:r w:rsidRPr="00B816E1">
        <w:t xml:space="preserve"> aim to find out whether some specific filters are valid for prediction </w:t>
      </w:r>
      <w:r w:rsidR="00B816E1" w:rsidRPr="00B816E1">
        <w:t>purpose</w:t>
      </w:r>
      <w:ins w:id="313" w:author="Yin, Yuan" w:date="2018-11-05T14:39:00Z">
        <w:r w:rsidR="00590E6E">
          <w:t>.</w:t>
        </w:r>
      </w:ins>
      <w:del w:id="314" w:author="Yin, Yuan" w:date="2018-11-05T14:39:00Z">
        <w:r w:rsidR="00B816E1" w:rsidRPr="00B816E1" w:rsidDel="00590E6E">
          <w:delText>;</w:delText>
        </w:r>
        <w:r w:rsidRPr="00B816E1" w:rsidDel="00590E6E">
          <w:delText xml:space="preserve"> </w:delText>
        </w:r>
      </w:del>
      <w:ins w:id="315" w:author="Yin, Yuan" w:date="2018-11-05T14:39:00Z">
        <w:r w:rsidR="00590E6E">
          <w:t xml:space="preserve"> T</w:t>
        </w:r>
      </w:ins>
      <w:del w:id="316" w:author="Yin, Yuan" w:date="2018-11-05T14:39:00Z">
        <w:r w:rsidRPr="00B816E1" w:rsidDel="00590E6E">
          <w:delText>t</w:delText>
        </w:r>
      </w:del>
      <w:r w:rsidRPr="00B816E1">
        <w:t>herefore</w:t>
      </w:r>
      <w:ins w:id="317" w:author="Yin, Yuan" w:date="2018-11-05T14:39:00Z">
        <w:r w:rsidR="00590E6E">
          <w:t>,</w:t>
        </w:r>
      </w:ins>
      <w:r w:rsidRPr="00B816E1">
        <w:t xml:space="preserve"> the result</w:t>
      </w:r>
      <w:r w:rsidR="001060DC" w:rsidRPr="00B816E1">
        <w:t xml:space="preserve"> may yield a portfolio of more </w:t>
      </w:r>
      <w:r w:rsidRPr="00B816E1">
        <w:t>than 50 stocks.</w:t>
      </w:r>
      <w:del w:id="318" w:author="Yin, Yuan" w:date="2018-11-05T14:39:00Z">
        <w:r w:rsidRPr="00B816E1" w:rsidDel="00590E6E">
          <w:delText xml:space="preserve"> </w:delText>
        </w:r>
      </w:del>
    </w:p>
    <w:p w14:paraId="0AF9F6FF" w14:textId="3E40FB02" w:rsidR="009F6078" w:rsidRPr="00B816E1" w:rsidRDefault="009F6078" w:rsidP="002E1A27">
      <w:pPr>
        <w:rPr>
          <w:rFonts w:ascii="Times New Roman" w:eastAsiaTheme="minorHAnsi" w:hAnsi="Times New Roman" w:cs="Times New Roman"/>
        </w:rPr>
      </w:pPr>
      <w:r w:rsidRPr="00B816E1">
        <w:t xml:space="preserve">For multi-factor filters, we will combine the valid factors and design a new threshold to constrain the candidate number to exact 50. The threshold of factors is determined </w:t>
      </w:r>
      <w:del w:id="319" w:author="Yin, Yuan" w:date="2018-11-05T14:40:00Z">
        <w:r w:rsidRPr="00B816E1" w:rsidDel="00590E6E">
          <w:delText xml:space="preserve">by </w:delText>
        </w:r>
      </w:del>
      <w:ins w:id="320" w:author="Yin, Yuan" w:date="2018-11-05T14:40:00Z">
        <w:r w:rsidR="00590E6E">
          <w:t xml:space="preserve">according to </w:t>
        </w:r>
      </w:ins>
      <w:r w:rsidRPr="00B816E1">
        <w:t>the combination of the number of stocks that we needed, parameter optimization and some artificial arts.</w:t>
      </w:r>
    </w:p>
    <w:p w14:paraId="476E6FA7" w14:textId="62C3B89C" w:rsidR="00784A30" w:rsidRPr="00A8034E" w:rsidRDefault="00AD034C" w:rsidP="005B002C">
      <w:pPr>
        <w:pStyle w:val="2"/>
        <w:rPr>
          <w:rPrChange w:id="321" w:author="Microsoft Office User" w:date="2018-11-05T19:13:00Z">
            <w:rPr>
              <w:szCs w:val="21"/>
              <w:lang w:eastAsia="zh-CN"/>
            </w:rPr>
          </w:rPrChange>
        </w:rPr>
      </w:pPr>
      <w:r w:rsidRPr="00A8034E">
        <w:rPr>
          <w:rPrChange w:id="322" w:author="Microsoft Office User" w:date="2018-11-05T19:13:00Z">
            <w:rPr>
              <w:szCs w:val="21"/>
              <w:lang w:eastAsia="zh-CN"/>
            </w:rPr>
          </w:rPrChange>
        </w:rPr>
        <w:t xml:space="preserve">3.1 </w:t>
      </w:r>
      <w:r w:rsidR="00784A30" w:rsidRPr="00A8034E">
        <w:rPr>
          <w:rPrChange w:id="323" w:author="Microsoft Office User" w:date="2018-11-05T19:13:00Z">
            <w:rPr>
              <w:szCs w:val="21"/>
            </w:rPr>
          </w:rPrChange>
        </w:rPr>
        <w:t>Long Portfolio</w:t>
      </w:r>
      <w:r w:rsidR="00CD6D00" w:rsidRPr="00A8034E">
        <w:rPr>
          <w:rPrChange w:id="324" w:author="Microsoft Office User" w:date="2018-11-05T19:13:00Z">
            <w:rPr>
              <w:szCs w:val="21"/>
              <w:lang w:eastAsia="zh-CN"/>
            </w:rPr>
          </w:rPrChange>
        </w:rPr>
        <w:t xml:space="preserve"> Single Factor Test</w:t>
      </w:r>
    </w:p>
    <w:p w14:paraId="4A61D767" w14:textId="51110EE8" w:rsidR="002E1A27" w:rsidRPr="00B816E1" w:rsidRDefault="002E1A27" w:rsidP="002E1A27">
      <w:pPr>
        <w:rPr>
          <w:rFonts w:ascii="Times New Roman" w:hAnsi="Times New Roman" w:cs="Times New Roman"/>
        </w:rPr>
      </w:pPr>
      <w:r w:rsidRPr="00B816E1">
        <w:t xml:space="preserve">For long portfolio, the benchmark return is -12.33%. For the following factors, if the filter results in a portfolio of return higher than -12.33%, we would consider it </w:t>
      </w:r>
      <w:ins w:id="325" w:author="Yin, Yuan" w:date="2018-11-05T14:42:00Z">
        <w:r w:rsidR="00590E6E">
          <w:t xml:space="preserve">as </w:t>
        </w:r>
      </w:ins>
      <w:r w:rsidRPr="00B816E1">
        <w:t>an applicable factor; otherwise we would consider it inapplicable.</w:t>
      </w:r>
    </w:p>
    <w:p w14:paraId="72BE2FFC" w14:textId="5A08CC6E" w:rsidR="00784A30" w:rsidRPr="00B816E1" w:rsidRDefault="00AD034C" w:rsidP="00464D29">
      <w:pPr>
        <w:pStyle w:val="3"/>
      </w:pPr>
      <w:r w:rsidRPr="00B816E1">
        <w:rPr>
          <w:rFonts w:hint="eastAsia"/>
          <w:lang w:eastAsia="zh-CN"/>
        </w:rPr>
        <w:lastRenderedPageBreak/>
        <w:t>3.1.1</w:t>
      </w:r>
      <w:r w:rsidR="00B434B7" w:rsidRPr="00B816E1">
        <w:t xml:space="preserve"> </w:t>
      </w:r>
      <w:r w:rsidR="00784A30" w:rsidRPr="00B816E1">
        <w:t>Research and Development Cost / Total Asset</w:t>
      </w:r>
    </w:p>
    <w:p w14:paraId="1D47F37B" w14:textId="7FF2BD71" w:rsidR="00784A30" w:rsidRPr="00B816E1" w:rsidRDefault="00784A30" w:rsidP="00EE5BD0">
      <w:pPr>
        <w:rPr>
          <w:rFonts w:ascii="Times New Roman" w:hAnsi="Times New Roman" w:cs="Times New Roman"/>
        </w:rPr>
      </w:pPr>
      <w:r w:rsidRPr="00B816E1">
        <w:t>We picked the stocks</w:t>
      </w:r>
      <w:ins w:id="326" w:author="Yin, Yuan" w:date="2018-11-05T14:42:00Z">
        <w:r w:rsidR="00590E6E">
          <w:t xml:space="preserve"> which</w:t>
        </w:r>
      </w:ins>
      <w:del w:id="327" w:author="Yin, Yuan" w:date="2018-11-05T14:42:00Z">
        <w:r w:rsidRPr="00B816E1" w:rsidDel="00590E6E">
          <w:delText xml:space="preserve"> that</w:delText>
        </w:r>
      </w:del>
      <w:r w:rsidRPr="00B816E1">
        <w:t xml:space="preserve"> have</w:t>
      </w:r>
      <w:del w:id="328" w:author="Yin, Yuan" w:date="2018-11-05T14:42:00Z">
        <w:r w:rsidRPr="00B816E1" w:rsidDel="00590E6E">
          <w:delText xml:space="preserve"> the</w:delText>
        </w:r>
      </w:del>
      <w:r w:rsidRPr="00B816E1">
        <w:t xml:space="preserve"> Research and Development Cost/Total Asset ratio greater than 10%.</w:t>
      </w:r>
      <w:r w:rsidR="00433AE1" w:rsidRPr="00B816E1">
        <w:t xml:space="preserve"> </w:t>
      </w:r>
      <w:r w:rsidRPr="00B816E1">
        <w:t>There are 156 stocks remaining in total with an average return of -0.105</w:t>
      </w:r>
      <w:ins w:id="329" w:author="Yin, Yuan" w:date="2018-11-05T14:45:00Z">
        <w:r w:rsidR="00196A82">
          <w:t>, larger than benchmark</w:t>
        </w:r>
      </w:ins>
      <w:r w:rsidRPr="00B816E1">
        <w:t>.</w:t>
      </w:r>
      <w:ins w:id="330" w:author="Yin, Yuan" w:date="2018-11-05T14:43:00Z">
        <w:r w:rsidR="00590E6E">
          <w:t xml:space="preserve"> It shows this ratio is a valid factor.</w:t>
        </w:r>
      </w:ins>
    </w:p>
    <w:p w14:paraId="6C548960" w14:textId="3DA8D9E5" w:rsidR="00784A30" w:rsidRPr="00B816E1" w:rsidRDefault="00AD034C" w:rsidP="00464D29">
      <w:pPr>
        <w:pStyle w:val="3"/>
        <w:rPr>
          <w:rFonts w:ascii="Times New Roman" w:hAnsi="Times New Roman" w:cs="Times New Roman"/>
        </w:rPr>
      </w:pPr>
      <w:r w:rsidRPr="00B816E1">
        <w:rPr>
          <w:rFonts w:hint="eastAsia"/>
          <w:lang w:eastAsia="zh-CN"/>
        </w:rPr>
        <w:t>3.1.2</w:t>
      </w:r>
      <w:r w:rsidR="00B434B7" w:rsidRPr="00B816E1">
        <w:t xml:space="preserve"> </w:t>
      </w:r>
      <w:ins w:id="331" w:author="Yin, Yuan" w:date="2018-11-05T15:27:00Z">
        <w:r w:rsidR="00BE2968">
          <w:t>Change of</w:t>
        </w:r>
      </w:ins>
      <w:del w:id="332" w:author="Yin, Yuan" w:date="2018-11-05T15:27:00Z">
        <w:r w:rsidR="00784A30" w:rsidRPr="00B816E1" w:rsidDel="00BE2968">
          <w:delText>Delta</w:delText>
        </w:r>
      </w:del>
      <w:r w:rsidR="00784A30" w:rsidRPr="00B816E1">
        <w:t xml:space="preserve"> D/A </w:t>
      </w:r>
      <w:ins w:id="333" w:author="Cai, Hui" w:date="2018-11-05T13:18:00Z">
        <w:r w:rsidR="00CB161C">
          <w:t>F</w:t>
        </w:r>
      </w:ins>
      <w:del w:id="334" w:author="Cai, Hui" w:date="2018-11-05T13:18:00Z">
        <w:r w:rsidR="00784A30" w:rsidRPr="00B816E1" w:rsidDel="00CB161C">
          <w:delText>f</w:delText>
        </w:r>
      </w:del>
      <w:r w:rsidR="00784A30" w:rsidRPr="00B816E1">
        <w:t>ilter</w:t>
      </w:r>
    </w:p>
    <w:p w14:paraId="08F50899" w14:textId="65EB3FC9" w:rsidR="00784A30" w:rsidRPr="00B816E1" w:rsidRDefault="00784A30" w:rsidP="00EE5BD0">
      <w:pPr>
        <w:rPr>
          <w:rFonts w:cs="Arial"/>
        </w:rPr>
      </w:pPr>
      <w:r w:rsidRPr="00B816E1">
        <w:rPr>
          <w:rFonts w:cs="Arial"/>
        </w:rPr>
        <w:t xml:space="preserve">We remove the stocks that have positive delta D/A ratio from the long portfolio. For those stocks </w:t>
      </w:r>
      <w:del w:id="335" w:author="Yin, Yuan" w:date="2018-11-05T14:52:00Z">
        <w:r w:rsidRPr="00B816E1" w:rsidDel="00196A82">
          <w:rPr>
            <w:rFonts w:cs="Arial"/>
          </w:rPr>
          <w:delText xml:space="preserve">that </w:delText>
        </w:r>
      </w:del>
      <w:r w:rsidRPr="00B816E1">
        <w:rPr>
          <w:rFonts w:cs="Arial"/>
        </w:rPr>
        <w:t>do not have delta D/A ratio or equals to zero, we also remove them.</w:t>
      </w:r>
      <w:r w:rsidR="00433AE1" w:rsidRPr="00B816E1">
        <w:rPr>
          <w:rFonts w:cs="Arial"/>
        </w:rPr>
        <w:t xml:space="preserve"> </w:t>
      </w:r>
      <w:r w:rsidRPr="00B816E1">
        <w:rPr>
          <w:rFonts w:cs="Arial"/>
        </w:rPr>
        <w:t>There are 176 stocks remaining in total and the average return is -0.13 over the last quarter</w:t>
      </w:r>
      <w:ins w:id="336" w:author="Yin, Yuan" w:date="2018-11-05T14:45:00Z">
        <w:r w:rsidR="00196A82">
          <w:rPr>
            <w:rFonts w:cs="Arial"/>
          </w:rPr>
          <w:t>, lower than benchmark</w:t>
        </w:r>
      </w:ins>
      <w:r w:rsidRPr="00B816E1">
        <w:rPr>
          <w:rFonts w:cs="Arial"/>
        </w:rPr>
        <w:t>.</w:t>
      </w:r>
      <w:ins w:id="337" w:author="Yin, Yuan" w:date="2018-11-05T14:44:00Z">
        <w:r w:rsidR="00590E6E">
          <w:rPr>
            <w:rFonts w:cs="Arial"/>
          </w:rPr>
          <w:t xml:space="preserve"> It shows this filter is not helpful on </w:t>
        </w:r>
        <w:r w:rsidR="00196A82">
          <w:rPr>
            <w:rFonts w:cs="Arial"/>
          </w:rPr>
          <w:t xml:space="preserve">choosing </w:t>
        </w:r>
      </w:ins>
      <w:ins w:id="338" w:author="Yin, Yuan" w:date="2018-11-05T14:45:00Z">
        <w:r w:rsidR="00196A82">
          <w:rPr>
            <w:rFonts w:cs="Arial"/>
          </w:rPr>
          <w:t>stocks.</w:t>
        </w:r>
      </w:ins>
    </w:p>
    <w:p w14:paraId="66B429A5" w14:textId="5923DE51" w:rsidR="00A46FC7" w:rsidRPr="00A8034E" w:rsidRDefault="00A46FC7" w:rsidP="00A8034E">
      <w:pPr>
        <w:pStyle w:val="3"/>
        <w:rPr>
          <w:rPrChange w:id="339" w:author="Microsoft Office User" w:date="2018-11-05T19:13:00Z">
            <w:rPr>
              <w:rFonts w:cs="Arial"/>
              <w:sz w:val="21"/>
            </w:rPr>
          </w:rPrChange>
        </w:rPr>
      </w:pPr>
      <w:r w:rsidRPr="00A8034E">
        <w:rPr>
          <w:rPrChange w:id="340" w:author="Microsoft Office User" w:date="2018-11-05T19:13:00Z">
            <w:rPr>
              <w:rFonts w:cs="Arial"/>
              <w:sz w:val="21"/>
            </w:rPr>
          </w:rPrChange>
        </w:rPr>
        <w:t>3</w:t>
      </w:r>
      <w:r w:rsidR="00AD034C" w:rsidRPr="00A8034E">
        <w:rPr>
          <w:rPrChange w:id="341" w:author="Microsoft Office User" w:date="2018-11-05T19:13:00Z">
            <w:rPr>
              <w:rFonts w:cs="Arial"/>
              <w:sz w:val="21"/>
              <w:lang w:eastAsia="zh-CN"/>
            </w:rPr>
          </w:rPrChange>
        </w:rPr>
        <w:t>.1.3</w:t>
      </w:r>
      <w:r w:rsidRPr="00A8034E">
        <w:rPr>
          <w:rPrChange w:id="342" w:author="Microsoft Office User" w:date="2018-11-05T19:13:00Z">
            <w:rPr>
              <w:rFonts w:cs="Arial"/>
              <w:sz w:val="21"/>
            </w:rPr>
          </w:rPrChange>
        </w:rPr>
        <w:t xml:space="preserve"> Current Ratio</w:t>
      </w:r>
    </w:p>
    <w:p w14:paraId="6BBC1F3F" w14:textId="44C36760" w:rsidR="00A46FC7" w:rsidRPr="00B816E1" w:rsidRDefault="00A46FC7" w:rsidP="00EE5BD0">
      <w:r w:rsidRPr="00B816E1">
        <w:t xml:space="preserve">We </w:t>
      </w:r>
      <w:del w:id="343" w:author="Cai, Hui" w:date="2018-11-05T13:15:00Z">
        <w:r w:rsidRPr="00B816E1" w:rsidDel="007646BE">
          <w:delText xml:space="preserve">set the threshold to be 4, </w:delText>
        </w:r>
      </w:del>
      <w:del w:id="344" w:author="Cai, Hui" w:date="2018-11-05T13:14:00Z">
        <w:r w:rsidRPr="00B816E1" w:rsidDel="007646BE">
          <w:delText xml:space="preserve">we </w:delText>
        </w:r>
      </w:del>
      <w:r w:rsidRPr="00B816E1">
        <w:t xml:space="preserve">remove all the stocks </w:t>
      </w:r>
      <w:del w:id="345" w:author="Cai, Hui" w:date="2018-11-05T13:15:00Z">
        <w:r w:rsidRPr="00B816E1" w:rsidDel="007646BE">
          <w:delText xml:space="preserve">that </w:delText>
        </w:r>
      </w:del>
      <w:ins w:id="346" w:author="Cai, Hui" w:date="2018-11-05T13:15:00Z">
        <w:r w:rsidR="007646BE">
          <w:t>whose current ratio</w:t>
        </w:r>
        <w:r w:rsidR="007646BE" w:rsidRPr="00B816E1">
          <w:t xml:space="preserve"> </w:t>
        </w:r>
      </w:ins>
      <w:r w:rsidRPr="00B816E1">
        <w:t xml:space="preserve">are less than 4. For the remaining 96 stocks, </w:t>
      </w:r>
      <w:r w:rsidR="00652475" w:rsidRPr="00B816E1">
        <w:t>the</w:t>
      </w:r>
      <w:r w:rsidRPr="00B816E1">
        <w:t xml:space="preserve"> </w:t>
      </w:r>
      <w:ins w:id="347" w:author="Cai, Hui" w:date="2018-11-05T13:15:00Z">
        <w:r w:rsidR="007646BE">
          <w:t xml:space="preserve">average </w:t>
        </w:r>
      </w:ins>
      <w:r w:rsidRPr="00B816E1">
        <w:t>return is -0.095</w:t>
      </w:r>
      <w:r w:rsidR="00E9085A" w:rsidRPr="00B816E1">
        <w:t xml:space="preserve">, which is greater than that of </w:t>
      </w:r>
      <w:r w:rsidRPr="00B816E1">
        <w:t>benchmark.</w:t>
      </w:r>
      <w:ins w:id="348" w:author="Yin, Yuan" w:date="2018-11-05T14:45:00Z">
        <w:r w:rsidR="00196A82">
          <w:t xml:space="preserve"> It shows this filter is valid </w:t>
        </w:r>
      </w:ins>
      <w:ins w:id="349" w:author="Yin, Yuan" w:date="2018-11-05T14:46:00Z">
        <w:r w:rsidR="00196A82">
          <w:t>for choosing stocks.</w:t>
        </w:r>
      </w:ins>
    </w:p>
    <w:p w14:paraId="26D04608" w14:textId="625D15E5" w:rsidR="00784A30" w:rsidRPr="005B002C" w:rsidRDefault="00AD034C" w:rsidP="005B002C">
      <w:pPr>
        <w:pStyle w:val="2"/>
        <w:rPr>
          <w:ins w:id="350" w:author="Cai, Hui" w:date="2018-11-05T13:16:00Z"/>
          <w:rPrChange w:id="351" w:author="Microsoft Office User" w:date="2018-11-05T19:16:00Z">
            <w:rPr>
              <w:ins w:id="352" w:author="Cai, Hui" w:date="2018-11-05T13:16:00Z"/>
              <w:szCs w:val="21"/>
              <w:lang w:eastAsia="zh-CN"/>
            </w:rPr>
          </w:rPrChange>
        </w:rPr>
      </w:pPr>
      <w:r w:rsidRPr="005B002C">
        <w:rPr>
          <w:rPrChange w:id="353" w:author="Microsoft Office User" w:date="2018-11-05T19:16:00Z">
            <w:rPr>
              <w:szCs w:val="21"/>
              <w:lang w:eastAsia="zh-CN"/>
            </w:rPr>
          </w:rPrChange>
        </w:rPr>
        <w:t xml:space="preserve">3.2 </w:t>
      </w:r>
      <w:r w:rsidR="00784A30" w:rsidRPr="005B002C">
        <w:rPr>
          <w:rPrChange w:id="354" w:author="Microsoft Office User" w:date="2018-11-05T19:16:00Z">
            <w:rPr>
              <w:szCs w:val="21"/>
            </w:rPr>
          </w:rPrChange>
        </w:rPr>
        <w:t>Short portfolio</w:t>
      </w:r>
      <w:r w:rsidR="00CD6D00" w:rsidRPr="005B002C">
        <w:rPr>
          <w:rPrChange w:id="355" w:author="Microsoft Office User" w:date="2018-11-05T19:16:00Z">
            <w:rPr>
              <w:szCs w:val="21"/>
              <w:lang w:eastAsia="zh-CN"/>
            </w:rPr>
          </w:rPrChange>
        </w:rPr>
        <w:t xml:space="preserve"> Single Factor Test</w:t>
      </w:r>
    </w:p>
    <w:p w14:paraId="281DEB47" w14:textId="13A502DE" w:rsidR="00CB161C" w:rsidRPr="00CB161C" w:rsidRDefault="00CB161C">
      <w:pPr>
        <w:rPr>
          <w:rFonts w:ascii="Times New Roman" w:hAnsi="Times New Roman" w:cs="Times New Roman"/>
          <w:rPrChange w:id="356" w:author="Cai, Hui" w:date="2018-11-05T13:17:00Z">
            <w:rPr>
              <w:rFonts w:ascii="Times New Roman" w:hAnsi="Times New Roman" w:cs="Times New Roman"/>
              <w:szCs w:val="21"/>
              <w:lang w:eastAsia="zh-CN"/>
            </w:rPr>
          </w:rPrChange>
        </w:rPr>
        <w:pPrChange w:id="357" w:author="Cai, Hui" w:date="2018-11-05T13:16:00Z">
          <w:pPr>
            <w:pStyle w:val="2"/>
          </w:pPr>
        </w:pPrChange>
      </w:pPr>
      <w:ins w:id="358" w:author="Cai, Hui" w:date="2018-11-05T13:16:00Z">
        <w:r>
          <w:t>For short</w:t>
        </w:r>
        <w:r w:rsidRPr="00B816E1">
          <w:t xml:space="preserve"> portfolio, the benchmark return is</w:t>
        </w:r>
      </w:ins>
      <w:ins w:id="359" w:author="Cai, Hui" w:date="2018-11-05T13:17:00Z">
        <w:r>
          <w:t xml:space="preserve"> </w:t>
        </w:r>
      </w:ins>
      <w:ins w:id="360" w:author="Yin, Yuan" w:date="2018-11-05T14:47:00Z">
        <w:r w:rsidR="00196A82">
          <w:t>-12.</w:t>
        </w:r>
      </w:ins>
      <w:ins w:id="361" w:author="Yin, Yuan" w:date="2018-11-05T14:48:00Z">
        <w:r w:rsidR="00196A82">
          <w:t>80%</w:t>
        </w:r>
      </w:ins>
      <w:ins w:id="362" w:author="Cai, Hui" w:date="2018-11-05T13:17:00Z">
        <w:del w:id="363" w:author="Yin, Yuan" w:date="2018-11-05T14:47:00Z">
          <w:r w:rsidDel="00196A82">
            <w:delText>?</w:delText>
          </w:r>
        </w:del>
      </w:ins>
      <w:ins w:id="364" w:author="Cai, Hui" w:date="2018-11-05T13:16:00Z">
        <w:r w:rsidRPr="00B816E1">
          <w:t xml:space="preserve">. For the following factors, if the filter results in a portfolio of return </w:t>
        </w:r>
      </w:ins>
      <w:ins w:id="365" w:author="Yin, Yuan" w:date="2018-11-05T15:11:00Z">
        <w:r w:rsidR="00DF2D71">
          <w:t>lower</w:t>
        </w:r>
      </w:ins>
      <w:ins w:id="366" w:author="Cai, Hui" w:date="2018-11-05T13:16:00Z">
        <w:del w:id="367" w:author="Yin, Yuan" w:date="2018-11-05T15:11:00Z">
          <w:r w:rsidRPr="00B816E1" w:rsidDel="00DF2D71">
            <w:delText>higher</w:delText>
          </w:r>
        </w:del>
        <w:r w:rsidRPr="00B816E1">
          <w:t xml:space="preserve"> than</w:t>
        </w:r>
      </w:ins>
      <w:ins w:id="368" w:author="Cai, Hui" w:date="2018-11-05T13:17:00Z">
        <w:r>
          <w:t xml:space="preserve"> </w:t>
        </w:r>
      </w:ins>
      <w:ins w:id="369" w:author="Yin, Yuan" w:date="2018-11-05T14:48:00Z">
        <w:r w:rsidR="00196A82">
          <w:t>-12.80%</w:t>
        </w:r>
      </w:ins>
      <w:ins w:id="370" w:author="Cai, Hui" w:date="2018-11-05T13:17:00Z">
        <w:del w:id="371" w:author="Yin, Yuan" w:date="2018-11-05T14:48:00Z">
          <w:r w:rsidDel="00196A82">
            <w:delText>?</w:delText>
          </w:r>
        </w:del>
      </w:ins>
      <w:ins w:id="372" w:author="Cai, Hui" w:date="2018-11-05T13:16:00Z">
        <w:r w:rsidRPr="00B816E1">
          <w:t>, we would consider it</w:t>
        </w:r>
      </w:ins>
      <w:ins w:id="373" w:author="Yin, Yuan" w:date="2018-11-05T14:48:00Z">
        <w:r w:rsidR="00196A82">
          <w:t xml:space="preserve"> as</w:t>
        </w:r>
      </w:ins>
      <w:ins w:id="374" w:author="Cai, Hui" w:date="2018-11-05T13:16:00Z">
        <w:r w:rsidRPr="00B816E1">
          <w:t xml:space="preserve"> an applicable factor</w:t>
        </w:r>
      </w:ins>
      <w:ins w:id="375" w:author="Yin, Yuan" w:date="2018-11-05T14:48:00Z">
        <w:r w:rsidR="00196A82">
          <w:t>,</w:t>
        </w:r>
      </w:ins>
      <w:ins w:id="376" w:author="Cai, Hui" w:date="2018-11-05T13:16:00Z">
        <w:del w:id="377" w:author="Yin, Yuan" w:date="2018-11-05T14:48:00Z">
          <w:r w:rsidRPr="00B816E1" w:rsidDel="00196A82">
            <w:delText>;</w:delText>
          </w:r>
        </w:del>
        <w:r w:rsidRPr="00B816E1">
          <w:t xml:space="preserve"> otherwise we would consider it inapplicable.</w:t>
        </w:r>
      </w:ins>
    </w:p>
    <w:p w14:paraId="1F1B5C1A" w14:textId="7F036132" w:rsidR="00784A30" w:rsidRPr="005B002C" w:rsidRDefault="00AD034C" w:rsidP="005B002C">
      <w:pPr>
        <w:pStyle w:val="3"/>
        <w:rPr>
          <w:rPrChange w:id="378" w:author="Microsoft Office User" w:date="2018-11-05T19:16:00Z">
            <w:rPr>
              <w:rFonts w:ascii="Times New Roman" w:hAnsi="Times New Roman" w:cs="Times New Roman"/>
              <w:sz w:val="21"/>
            </w:rPr>
          </w:rPrChange>
        </w:rPr>
      </w:pPr>
      <w:r w:rsidRPr="005B002C">
        <w:rPr>
          <w:rPrChange w:id="379" w:author="Microsoft Office User" w:date="2018-11-05T19:16:00Z">
            <w:rPr>
              <w:sz w:val="21"/>
              <w:lang w:eastAsia="zh-CN"/>
            </w:rPr>
          </w:rPrChange>
        </w:rPr>
        <w:t>3.2.</w:t>
      </w:r>
      <w:r w:rsidR="00B434B7" w:rsidRPr="005B002C">
        <w:rPr>
          <w:rPrChange w:id="380" w:author="Microsoft Office User" w:date="2018-11-05T19:16:00Z">
            <w:rPr>
              <w:sz w:val="21"/>
            </w:rPr>
          </w:rPrChange>
        </w:rPr>
        <w:t xml:space="preserve">1 </w:t>
      </w:r>
      <w:ins w:id="381" w:author="Yin, Yuan" w:date="2018-11-05T15:27:00Z">
        <w:r w:rsidR="00BE2968" w:rsidRPr="005B002C">
          <w:rPr>
            <w:rPrChange w:id="382" w:author="Microsoft Office User" w:date="2018-11-05T19:16:00Z">
              <w:rPr>
                <w:sz w:val="21"/>
              </w:rPr>
            </w:rPrChange>
          </w:rPr>
          <w:t>Change of</w:t>
        </w:r>
      </w:ins>
      <w:del w:id="383" w:author="Yin, Yuan" w:date="2018-11-05T15:27:00Z">
        <w:r w:rsidR="00784A30" w:rsidRPr="005B002C" w:rsidDel="00BE2968">
          <w:rPr>
            <w:rPrChange w:id="384" w:author="Microsoft Office User" w:date="2018-11-05T19:16:00Z">
              <w:rPr>
                <w:sz w:val="21"/>
              </w:rPr>
            </w:rPrChange>
          </w:rPr>
          <w:delText>Delta</w:delText>
        </w:r>
      </w:del>
      <w:r w:rsidR="00784A30" w:rsidRPr="005B002C">
        <w:rPr>
          <w:rPrChange w:id="385" w:author="Microsoft Office User" w:date="2018-11-05T19:16:00Z">
            <w:rPr>
              <w:sz w:val="21"/>
            </w:rPr>
          </w:rPrChange>
        </w:rPr>
        <w:t xml:space="preserve"> D/A </w:t>
      </w:r>
      <w:ins w:id="386" w:author="Cai, Hui" w:date="2018-11-05T13:18:00Z">
        <w:r w:rsidR="00CB161C" w:rsidRPr="005B002C">
          <w:rPr>
            <w:rPrChange w:id="387" w:author="Microsoft Office User" w:date="2018-11-05T19:16:00Z">
              <w:rPr>
                <w:sz w:val="21"/>
              </w:rPr>
            </w:rPrChange>
          </w:rPr>
          <w:t>F</w:t>
        </w:r>
      </w:ins>
      <w:del w:id="388" w:author="Cai, Hui" w:date="2018-11-05T13:18:00Z">
        <w:r w:rsidR="00784A30" w:rsidRPr="005B002C" w:rsidDel="00CB161C">
          <w:rPr>
            <w:rPrChange w:id="389" w:author="Microsoft Office User" w:date="2018-11-05T19:16:00Z">
              <w:rPr>
                <w:sz w:val="21"/>
              </w:rPr>
            </w:rPrChange>
          </w:rPr>
          <w:delText>f</w:delText>
        </w:r>
      </w:del>
      <w:r w:rsidR="00784A30" w:rsidRPr="005B002C">
        <w:rPr>
          <w:rPrChange w:id="390" w:author="Microsoft Office User" w:date="2018-11-05T19:16:00Z">
            <w:rPr>
              <w:sz w:val="21"/>
            </w:rPr>
          </w:rPrChange>
        </w:rPr>
        <w:t>ilter</w:t>
      </w:r>
    </w:p>
    <w:p w14:paraId="77A917F3" w14:textId="77777777" w:rsidR="00784A30" w:rsidRPr="00B816E1" w:rsidRDefault="00784A30" w:rsidP="00EE5BD0">
      <w:pPr>
        <w:rPr>
          <w:rFonts w:ascii="Times New Roman" w:hAnsi="Times New Roman" w:cs="Times New Roman"/>
        </w:rPr>
      </w:pPr>
      <w:r w:rsidRPr="00B816E1">
        <w:t>We remove the stocks that have negative delta D/A ratio from the short portfolio. For those stocks that do not have delta D/A ratio or equals to zero, we also remove them.</w:t>
      </w:r>
    </w:p>
    <w:p w14:paraId="441CB666" w14:textId="3BF4A435" w:rsidR="00784A30" w:rsidRPr="00B816E1" w:rsidRDefault="00784A30" w:rsidP="00EE5BD0">
      <w:pPr>
        <w:rPr>
          <w:rFonts w:ascii="Times New Roman" w:hAnsi="Times New Roman" w:cs="Times New Roman"/>
        </w:rPr>
      </w:pPr>
      <w:r w:rsidRPr="00B816E1">
        <w:t xml:space="preserve">There are 180 stocks remaining in total and the average return for this portfolio is </w:t>
      </w:r>
      <w:ins w:id="391" w:author="Cai, Hui" w:date="2018-11-05T13:15:00Z">
        <w:r w:rsidR="00ED6647">
          <w:t>-</w:t>
        </w:r>
      </w:ins>
      <w:r w:rsidRPr="00B816E1">
        <w:t>0.126 over the last quarter</w:t>
      </w:r>
      <w:ins w:id="392" w:author="Yin, Yuan" w:date="2018-11-05T14:52:00Z">
        <w:r w:rsidR="00196A82">
          <w:t xml:space="preserve">, higher than the </w:t>
        </w:r>
      </w:ins>
      <w:ins w:id="393" w:author="Yin, Yuan" w:date="2018-11-05T14:53:00Z">
        <w:r w:rsidR="00196A82">
          <w:t>benchmark</w:t>
        </w:r>
      </w:ins>
      <w:r w:rsidRPr="00B816E1">
        <w:t>.</w:t>
      </w:r>
      <w:ins w:id="394" w:author="Yin, Yuan" w:date="2018-11-05T14:53:00Z">
        <w:r w:rsidR="00196A82">
          <w:t xml:space="preserve"> It shows this factor doesn’t help to choose stocks.</w:t>
        </w:r>
      </w:ins>
    </w:p>
    <w:p w14:paraId="1961F719" w14:textId="723F3382" w:rsidR="00784A30" w:rsidRPr="005B002C" w:rsidRDefault="00AD034C" w:rsidP="005B002C">
      <w:pPr>
        <w:pStyle w:val="3"/>
        <w:rPr>
          <w:rPrChange w:id="395" w:author="Microsoft Office User" w:date="2018-11-05T19:16:00Z">
            <w:rPr>
              <w:rFonts w:ascii="Times New Roman" w:hAnsi="Times New Roman" w:cs="Times New Roman"/>
              <w:sz w:val="21"/>
            </w:rPr>
          </w:rPrChange>
        </w:rPr>
      </w:pPr>
      <w:r w:rsidRPr="005B002C">
        <w:rPr>
          <w:rPrChange w:id="396" w:author="Microsoft Office User" w:date="2018-11-05T19:16:00Z">
            <w:rPr>
              <w:sz w:val="21"/>
              <w:lang w:eastAsia="zh-CN"/>
            </w:rPr>
          </w:rPrChange>
        </w:rPr>
        <w:t>3.2.</w:t>
      </w:r>
      <w:r w:rsidR="00B434B7" w:rsidRPr="005B002C">
        <w:rPr>
          <w:rPrChange w:id="397" w:author="Microsoft Office User" w:date="2018-11-05T19:16:00Z">
            <w:rPr>
              <w:sz w:val="21"/>
            </w:rPr>
          </w:rPrChange>
        </w:rPr>
        <w:t xml:space="preserve">2 </w:t>
      </w:r>
      <w:r w:rsidR="00784A30" w:rsidRPr="005B002C">
        <w:rPr>
          <w:rPrChange w:id="398" w:author="Microsoft Office User" w:date="2018-11-05T19:16:00Z">
            <w:rPr>
              <w:sz w:val="21"/>
            </w:rPr>
          </w:rPrChange>
        </w:rPr>
        <w:t>EPS</w:t>
      </w:r>
    </w:p>
    <w:p w14:paraId="6C86EA86" w14:textId="5A2CDB20" w:rsidR="00784A30" w:rsidRPr="00B816E1" w:rsidRDefault="00784A30" w:rsidP="00EE5BD0">
      <w:pPr>
        <w:rPr>
          <w:rFonts w:ascii="Times New Roman" w:hAnsi="Times New Roman" w:cs="Times New Roman"/>
        </w:rPr>
      </w:pPr>
      <w:r w:rsidRPr="00B816E1">
        <w:t xml:space="preserve">If EPS is </w:t>
      </w:r>
      <w:del w:id="399" w:author="Cai, Hui" w:date="2018-11-05T13:16:00Z">
        <w:r w:rsidRPr="00B816E1" w:rsidDel="00ED6647">
          <w:delText xml:space="preserve">less </w:delText>
        </w:r>
      </w:del>
      <w:ins w:id="400" w:author="Cai, Hui" w:date="2018-11-05T13:16:00Z">
        <w:r w:rsidR="00ED6647">
          <w:t>larger</w:t>
        </w:r>
        <w:r w:rsidR="00ED6647" w:rsidRPr="00B816E1">
          <w:t xml:space="preserve"> </w:t>
        </w:r>
      </w:ins>
      <w:r w:rsidRPr="00B816E1">
        <w:t xml:space="preserve">than -2, then we will </w:t>
      </w:r>
      <w:ins w:id="401" w:author="Cai, Hui" w:date="2018-11-05T13:16:00Z">
        <w:r w:rsidR="00ED6647">
          <w:t xml:space="preserve">remove </w:t>
        </w:r>
      </w:ins>
      <w:del w:id="402" w:author="Cai, Hui" w:date="2018-11-05T13:16:00Z">
        <w:r w:rsidRPr="00B816E1" w:rsidDel="00ED6647">
          <w:delText xml:space="preserve">add </w:delText>
        </w:r>
      </w:del>
      <w:r w:rsidRPr="00B816E1">
        <w:t xml:space="preserve">the stocks </w:t>
      </w:r>
      <w:ins w:id="403" w:author="Cai, Hui" w:date="2018-11-05T13:16:00Z">
        <w:r w:rsidR="00ED6647">
          <w:t xml:space="preserve">out of </w:t>
        </w:r>
      </w:ins>
      <w:del w:id="404" w:author="Cai, Hui" w:date="2018-11-05T13:16:00Z">
        <w:r w:rsidRPr="00B816E1" w:rsidDel="00ED6647">
          <w:delText xml:space="preserve">into </w:delText>
        </w:r>
      </w:del>
      <w:r w:rsidRPr="00B816E1">
        <w:t xml:space="preserve">the short portfolio. There are 66 </w:t>
      </w:r>
      <w:r w:rsidRPr="00B816E1">
        <w:lastRenderedPageBreak/>
        <w:t xml:space="preserve">stocks in total and the return of the portfolio in the last quarter is </w:t>
      </w:r>
      <w:ins w:id="405" w:author="Yin, Yuan" w:date="2018-11-05T15:15:00Z">
        <w:r w:rsidR="00B8371A">
          <w:t>-</w:t>
        </w:r>
      </w:ins>
      <w:r w:rsidRPr="00B816E1">
        <w:t>22.6%. We can see that this factor almost doubles the return of the portfolio</w:t>
      </w:r>
      <w:ins w:id="406" w:author="Yin, Yuan" w:date="2018-11-05T15:15:00Z">
        <w:r w:rsidR="00B8371A">
          <w:t>. Thus</w:t>
        </w:r>
      </w:ins>
      <w:ins w:id="407" w:author="Yin, Yuan" w:date="2018-11-05T15:18:00Z">
        <w:r w:rsidR="00B8371A">
          <w:t>,</w:t>
        </w:r>
      </w:ins>
      <w:ins w:id="408" w:author="Yin, Yuan" w:date="2018-11-05T15:15:00Z">
        <w:r w:rsidR="00B8371A">
          <w:t xml:space="preserve"> it can be used</w:t>
        </w:r>
      </w:ins>
      <w:ins w:id="409" w:author="Yin, Yuan" w:date="2018-11-05T14:54:00Z">
        <w:r w:rsidR="00196A82">
          <w:t xml:space="preserve"> to choose short positions candidates.</w:t>
        </w:r>
      </w:ins>
      <w:del w:id="410" w:author="Yin, Yuan" w:date="2018-11-05T14:54:00Z">
        <w:r w:rsidRPr="00B816E1" w:rsidDel="00196A82">
          <w:delText>.</w:delText>
        </w:r>
      </w:del>
    </w:p>
    <w:p w14:paraId="0EDFFB3D" w14:textId="1F89A902" w:rsidR="00784A30" w:rsidRPr="005B002C" w:rsidRDefault="00B434B7" w:rsidP="005B002C">
      <w:pPr>
        <w:pStyle w:val="3"/>
        <w:rPr>
          <w:rPrChange w:id="411" w:author="Microsoft Office User" w:date="2018-11-05T19:16:00Z">
            <w:rPr>
              <w:rFonts w:ascii="Times New Roman" w:hAnsi="Times New Roman" w:cs="Times New Roman"/>
              <w:sz w:val="21"/>
            </w:rPr>
          </w:rPrChange>
        </w:rPr>
      </w:pPr>
      <w:r w:rsidRPr="005B002C">
        <w:rPr>
          <w:rPrChange w:id="412" w:author="Microsoft Office User" w:date="2018-11-05T19:16:00Z">
            <w:rPr>
              <w:sz w:val="21"/>
            </w:rPr>
          </w:rPrChange>
        </w:rPr>
        <w:t>3</w:t>
      </w:r>
      <w:r w:rsidR="00AD034C" w:rsidRPr="005B002C">
        <w:rPr>
          <w:rPrChange w:id="413" w:author="Microsoft Office User" w:date="2018-11-05T19:16:00Z">
            <w:rPr>
              <w:sz w:val="21"/>
              <w:lang w:eastAsia="zh-CN"/>
            </w:rPr>
          </w:rPrChange>
        </w:rPr>
        <w:t>.2.3</w:t>
      </w:r>
      <w:r w:rsidRPr="005B002C">
        <w:rPr>
          <w:rPrChange w:id="414" w:author="Microsoft Office User" w:date="2018-11-05T19:16:00Z">
            <w:rPr>
              <w:sz w:val="21"/>
            </w:rPr>
          </w:rPrChange>
        </w:rPr>
        <w:t xml:space="preserve"> </w:t>
      </w:r>
      <w:r w:rsidR="00784A30" w:rsidRPr="005B002C">
        <w:rPr>
          <w:rPrChange w:id="415" w:author="Microsoft Office User" w:date="2018-11-05T19:16:00Z">
            <w:rPr>
              <w:sz w:val="21"/>
            </w:rPr>
          </w:rPrChange>
        </w:rPr>
        <w:t xml:space="preserve">Administration </w:t>
      </w:r>
      <w:ins w:id="416" w:author="Cai, Hui" w:date="2018-11-05T13:18:00Z">
        <w:r w:rsidR="00CB161C" w:rsidRPr="005B002C">
          <w:rPr>
            <w:rPrChange w:id="417" w:author="Microsoft Office User" w:date="2018-11-05T19:16:00Z">
              <w:rPr>
                <w:sz w:val="21"/>
              </w:rPr>
            </w:rPrChange>
          </w:rPr>
          <w:t>C</w:t>
        </w:r>
      </w:ins>
      <w:del w:id="418" w:author="Cai, Hui" w:date="2018-11-05T13:18:00Z">
        <w:r w:rsidR="00784A30" w:rsidRPr="005B002C" w:rsidDel="00CB161C">
          <w:rPr>
            <w:rPrChange w:id="419" w:author="Microsoft Office User" w:date="2018-11-05T19:16:00Z">
              <w:rPr>
                <w:sz w:val="21"/>
              </w:rPr>
            </w:rPrChange>
          </w:rPr>
          <w:delText>c</w:delText>
        </w:r>
      </w:del>
      <w:r w:rsidR="00784A30" w:rsidRPr="005B002C">
        <w:rPr>
          <w:rPrChange w:id="420" w:author="Microsoft Office User" w:date="2018-11-05T19:16:00Z">
            <w:rPr>
              <w:sz w:val="21"/>
            </w:rPr>
          </w:rPrChange>
        </w:rPr>
        <w:t>ost</w:t>
      </w:r>
    </w:p>
    <w:p w14:paraId="4C3E4320" w14:textId="3FE179A2" w:rsidR="00784A30" w:rsidRPr="00F0505A" w:rsidRDefault="00784A30">
      <w:pPr>
        <w:pStyle w:val="a4"/>
        <w:spacing w:before="0" w:beforeAutospacing="0" w:after="0" w:afterAutospacing="0"/>
        <w:pPrChange w:id="421" w:author="Yin, Yuan" w:date="2018-11-05T14:56:00Z">
          <w:pPr/>
        </w:pPrChange>
      </w:pPr>
      <w:del w:id="422" w:author="Yin, Yuan" w:date="2018-11-05T15:01:00Z">
        <w:r w:rsidRPr="00F0505A" w:rsidDel="00F0505A">
          <w:rPr>
            <w:rFonts w:ascii="Arial" w:hAnsi="Arial" w:cstheme="minorBidi"/>
            <w:kern w:val="2"/>
          </w:rPr>
          <w:delText xml:space="preserve">We use administration cost over assets as an indicator to pick some candidate stocks. Since we found that there is no big difference of return between stocks with different </w:delText>
        </w:r>
        <w:r w:rsidR="00DC09EF" w:rsidRPr="00F0505A" w:rsidDel="00F0505A">
          <w:rPr>
            <w:rFonts w:ascii="Arial" w:hAnsi="Arial" w:cstheme="minorBidi"/>
            <w:kern w:val="2"/>
          </w:rPr>
          <w:delText xml:space="preserve">administration </w:delText>
        </w:r>
        <w:r w:rsidRPr="00F0505A" w:rsidDel="00F0505A">
          <w:rPr>
            <w:rFonts w:ascii="Arial" w:hAnsi="Arial" w:cstheme="minorBidi"/>
            <w:kern w:val="2"/>
          </w:rPr>
          <w:delText>cost, we will only use this factor to extract some firms with extreme conditions. That is, if the administration cost is too high relative to assets, we think this will make a negative effect on the return and thus we short stocks like this.</w:delText>
        </w:r>
      </w:del>
      <w:ins w:id="423" w:author="Yin, Yuan" w:date="2018-11-05T15:01:00Z">
        <w:r w:rsidR="00F0505A" w:rsidRPr="00F0505A">
          <w:rPr>
            <w:rFonts w:ascii="Arial" w:hAnsi="Arial" w:cstheme="minorBidi"/>
            <w:kern w:val="2"/>
          </w:rPr>
          <w:t xml:space="preserve">If </w:t>
        </w:r>
        <w:r w:rsidR="00F0505A">
          <w:rPr>
            <w:rFonts w:ascii="Arial" w:hAnsi="Arial" w:cstheme="minorBidi"/>
            <w:kern w:val="2"/>
          </w:rPr>
          <w:t xml:space="preserve">Administration </w:t>
        </w:r>
      </w:ins>
      <w:ins w:id="424" w:author="Yin, Yuan" w:date="2018-11-05T14:56:00Z">
        <w:r w:rsidR="00F0505A" w:rsidRPr="00F0505A">
          <w:rPr>
            <w:rFonts w:ascii="Arial" w:hAnsi="Arial" w:cstheme="minorBidi"/>
            <w:kern w:val="2"/>
            <w:sz w:val="21"/>
            <w:rPrChange w:id="425" w:author="Yin, Yuan" w:date="2018-11-05T15:01:00Z">
              <w:rPr>
                <w:rFonts w:eastAsia="宋体" w:cs="Arial"/>
                <w:color w:val="000000"/>
                <w:sz w:val="22"/>
                <w:szCs w:val="22"/>
                <w:lang w:eastAsia="zh-CN"/>
              </w:rPr>
            </w:rPrChange>
          </w:rPr>
          <w:t>/</w:t>
        </w:r>
      </w:ins>
      <w:ins w:id="426" w:author="Yin, Yuan" w:date="2018-11-05T15:01:00Z">
        <w:r w:rsidR="00F0505A">
          <w:rPr>
            <w:rFonts w:ascii="Arial" w:hAnsi="Arial" w:cstheme="minorBidi"/>
            <w:kern w:val="2"/>
          </w:rPr>
          <w:t xml:space="preserve"> Assets is larger than </w:t>
        </w:r>
      </w:ins>
      <w:ins w:id="427" w:author="Yin, Yuan" w:date="2018-11-05T14:56:00Z">
        <w:r w:rsidR="00F0505A" w:rsidRPr="00F0505A">
          <w:rPr>
            <w:rFonts w:ascii="Arial" w:hAnsi="Arial" w:cstheme="minorBidi"/>
            <w:kern w:val="2"/>
          </w:rPr>
          <w:t>0.5</w:t>
        </w:r>
      </w:ins>
      <w:ins w:id="428" w:author="Yin, Yuan" w:date="2018-11-05T15:01:00Z">
        <w:r w:rsidR="00F0505A">
          <w:rPr>
            <w:rFonts w:ascii="Arial" w:hAnsi="Arial" w:cstheme="minorBidi"/>
            <w:kern w:val="2"/>
          </w:rPr>
          <w:t>, we will choose to short stocks like this</w:t>
        </w:r>
      </w:ins>
      <w:ins w:id="429" w:author="Yin, Yuan" w:date="2018-11-05T15:02:00Z">
        <w:r w:rsidR="00F0505A">
          <w:rPr>
            <w:rFonts w:ascii="Arial" w:hAnsi="Arial" w:cstheme="minorBidi"/>
            <w:kern w:val="2"/>
          </w:rPr>
          <w:t>. There are 112 stocks remaining and the</w:t>
        </w:r>
      </w:ins>
      <w:ins w:id="430" w:author="Yin, Yuan" w:date="2018-11-05T14:56:00Z">
        <w:r w:rsidR="00F0505A" w:rsidRPr="00F0505A">
          <w:rPr>
            <w:rFonts w:ascii="Arial" w:hAnsi="Arial" w:cstheme="minorBidi"/>
            <w:kern w:val="2"/>
            <w:sz w:val="21"/>
            <w:rPrChange w:id="431" w:author="Yin, Yuan" w:date="2018-11-05T15:01:00Z">
              <w:rPr>
                <w:rFonts w:eastAsia="宋体" w:cs="Arial"/>
                <w:color w:val="000000"/>
                <w:sz w:val="22"/>
                <w:szCs w:val="22"/>
                <w:lang w:eastAsia="zh-CN"/>
              </w:rPr>
            </w:rPrChange>
          </w:rPr>
          <w:t xml:space="preserve"> average return </w:t>
        </w:r>
      </w:ins>
      <w:ins w:id="432" w:author="Yin, Yuan" w:date="2018-11-05T15:02:00Z">
        <w:r w:rsidR="00F0505A">
          <w:rPr>
            <w:rFonts w:ascii="Arial" w:hAnsi="Arial" w:cstheme="minorBidi"/>
            <w:kern w:val="2"/>
          </w:rPr>
          <w:t xml:space="preserve">is </w:t>
        </w:r>
      </w:ins>
      <w:ins w:id="433" w:author="Yin, Yuan" w:date="2018-11-05T14:56:00Z">
        <w:r w:rsidR="00F0505A" w:rsidRPr="00F0505A">
          <w:rPr>
            <w:rFonts w:ascii="Arial" w:hAnsi="Arial" w:cstheme="minorBidi"/>
            <w:kern w:val="2"/>
          </w:rPr>
          <w:t>-</w:t>
        </w:r>
        <w:r w:rsidR="00F0505A" w:rsidRPr="00F0505A">
          <w:rPr>
            <w:rFonts w:ascii="Arial" w:hAnsi="Arial" w:cstheme="minorBidi"/>
            <w:kern w:val="2"/>
            <w:sz w:val="21"/>
            <w:rPrChange w:id="434" w:author="Yin, Yuan" w:date="2018-11-05T15:01:00Z">
              <w:rPr>
                <w:rFonts w:eastAsia="宋体" w:cs="Arial"/>
                <w:color w:val="000000"/>
                <w:sz w:val="22"/>
                <w:szCs w:val="22"/>
                <w:lang w:eastAsia="zh-CN"/>
              </w:rPr>
            </w:rPrChange>
          </w:rPr>
          <w:t>10</w:t>
        </w:r>
      </w:ins>
      <w:ins w:id="435" w:author="Yin, Yuan" w:date="2018-11-05T15:02:00Z">
        <w:r w:rsidR="00F0505A">
          <w:rPr>
            <w:rFonts w:ascii="Arial" w:hAnsi="Arial" w:cstheme="minorBidi"/>
            <w:kern w:val="2"/>
          </w:rPr>
          <w:t>.</w:t>
        </w:r>
      </w:ins>
      <w:ins w:id="436" w:author="Yin, Yuan" w:date="2018-11-05T14:56:00Z">
        <w:r w:rsidR="00F0505A" w:rsidRPr="00F0505A">
          <w:rPr>
            <w:rFonts w:ascii="Arial" w:hAnsi="Arial" w:cstheme="minorBidi"/>
            <w:kern w:val="2"/>
            <w:sz w:val="21"/>
            <w:rPrChange w:id="437" w:author="Yin, Yuan" w:date="2018-11-05T15:01:00Z">
              <w:rPr>
                <w:rFonts w:eastAsia="宋体" w:cs="Arial"/>
                <w:color w:val="000000"/>
                <w:sz w:val="22"/>
                <w:szCs w:val="22"/>
                <w:lang w:eastAsia="zh-CN"/>
              </w:rPr>
            </w:rPrChange>
          </w:rPr>
          <w:t>6</w:t>
        </w:r>
      </w:ins>
      <w:ins w:id="438" w:author="Yin, Yuan" w:date="2018-11-05T15:02:00Z">
        <w:r w:rsidR="00F0505A">
          <w:rPr>
            <w:rFonts w:ascii="Arial" w:hAnsi="Arial" w:cstheme="minorBidi"/>
            <w:kern w:val="2"/>
          </w:rPr>
          <w:t xml:space="preserve">%. It’s higher than </w:t>
        </w:r>
      </w:ins>
      <w:ins w:id="439" w:author="Yin, Yuan" w:date="2018-11-05T15:03:00Z">
        <w:r w:rsidR="00F0505A">
          <w:rPr>
            <w:rFonts w:ascii="Arial" w:hAnsi="Arial" w:cstheme="minorBidi"/>
            <w:kern w:val="2"/>
          </w:rPr>
          <w:t>the benchmark so we think it as an invalid filter.</w:t>
        </w:r>
      </w:ins>
    </w:p>
    <w:p w14:paraId="70D57839" w14:textId="3BBEBDF1" w:rsidR="00A272C3" w:rsidRPr="005B002C" w:rsidRDefault="00AD034C" w:rsidP="005B002C">
      <w:pPr>
        <w:pStyle w:val="3"/>
        <w:rPr>
          <w:rPrChange w:id="440" w:author="Microsoft Office User" w:date="2018-11-05T19:16:00Z">
            <w:rPr>
              <w:rFonts w:ascii="Times New Roman" w:hAnsi="Times New Roman" w:cs="Times New Roman"/>
              <w:sz w:val="21"/>
            </w:rPr>
          </w:rPrChange>
        </w:rPr>
      </w:pPr>
      <w:r w:rsidRPr="005B002C">
        <w:rPr>
          <w:rPrChange w:id="441" w:author="Microsoft Office User" w:date="2018-11-05T19:16:00Z">
            <w:rPr>
              <w:sz w:val="21"/>
              <w:lang w:eastAsia="zh-CN"/>
            </w:rPr>
          </w:rPrChange>
        </w:rPr>
        <w:t>3.2.</w:t>
      </w:r>
      <w:r w:rsidR="00A272C3" w:rsidRPr="005B002C">
        <w:rPr>
          <w:rPrChange w:id="442" w:author="Microsoft Office User" w:date="2018-11-05T19:16:00Z">
            <w:rPr>
              <w:sz w:val="21"/>
            </w:rPr>
          </w:rPrChange>
        </w:rPr>
        <w:t xml:space="preserve">4 Current </w:t>
      </w:r>
      <w:ins w:id="443" w:author="Cai, Hui" w:date="2018-11-05T13:18:00Z">
        <w:r w:rsidR="00CB161C" w:rsidRPr="005B002C">
          <w:rPr>
            <w:rPrChange w:id="444" w:author="Microsoft Office User" w:date="2018-11-05T19:16:00Z">
              <w:rPr>
                <w:sz w:val="21"/>
              </w:rPr>
            </w:rPrChange>
          </w:rPr>
          <w:t>R</w:t>
        </w:r>
      </w:ins>
      <w:del w:id="445" w:author="Cai, Hui" w:date="2018-11-05T13:18:00Z">
        <w:r w:rsidR="00A272C3" w:rsidRPr="005B002C" w:rsidDel="00CB161C">
          <w:rPr>
            <w:rPrChange w:id="446" w:author="Microsoft Office User" w:date="2018-11-05T19:16:00Z">
              <w:rPr>
                <w:sz w:val="21"/>
              </w:rPr>
            </w:rPrChange>
          </w:rPr>
          <w:delText>r</w:delText>
        </w:r>
      </w:del>
      <w:r w:rsidR="00A272C3" w:rsidRPr="005B002C">
        <w:rPr>
          <w:rPrChange w:id="447" w:author="Microsoft Office User" w:date="2018-11-05T19:16:00Z">
            <w:rPr>
              <w:sz w:val="21"/>
            </w:rPr>
          </w:rPrChange>
        </w:rPr>
        <w:t>atio</w:t>
      </w:r>
    </w:p>
    <w:p w14:paraId="6FA01C07" w14:textId="3EDA5CF4" w:rsidR="00A272C3" w:rsidRPr="00B816E1" w:rsidRDefault="00A272C3" w:rsidP="003A4FF8">
      <w:pPr>
        <w:rPr>
          <w:rFonts w:ascii="Times New Roman" w:hAnsi="Times New Roman" w:cs="Times New Roman"/>
        </w:rPr>
      </w:pPr>
      <w:r w:rsidRPr="00B816E1">
        <w:t xml:space="preserve">We set the </w:t>
      </w:r>
      <w:ins w:id="448" w:author="Yin, Yuan" w:date="2018-11-05T15:03:00Z">
        <w:r w:rsidR="00F0505A">
          <w:t>t</w:t>
        </w:r>
      </w:ins>
      <w:del w:id="449" w:author="Yin, Yuan" w:date="2018-11-05T15:03:00Z">
        <w:r w:rsidRPr="00B816E1" w:rsidDel="00F0505A">
          <w:delText>T</w:delText>
        </w:r>
      </w:del>
      <w:r w:rsidRPr="00B816E1">
        <w:t>hreshold to be 2, and we remove all the stocks that are greater than 2.</w:t>
      </w:r>
      <w:r w:rsidR="00266042" w:rsidRPr="00B816E1">
        <w:rPr>
          <w:rFonts w:ascii="Times New Roman" w:hAnsi="Times New Roman" w:cs="Times New Roman"/>
        </w:rPr>
        <w:t xml:space="preserve"> </w:t>
      </w:r>
      <w:r w:rsidR="00266042" w:rsidRPr="00B816E1">
        <w:t xml:space="preserve">For the remaining </w:t>
      </w:r>
      <w:r w:rsidRPr="00B816E1">
        <w:t xml:space="preserve">114 stocks, the </w:t>
      </w:r>
      <w:ins w:id="450" w:author="Cai, Hui" w:date="2018-11-05T13:18:00Z">
        <w:r w:rsidR="00CB161C">
          <w:t xml:space="preserve">average </w:t>
        </w:r>
      </w:ins>
      <w:r w:rsidRPr="00B816E1">
        <w:t xml:space="preserve">return is </w:t>
      </w:r>
      <w:ins w:id="451" w:author="Yin, Yuan" w:date="2018-11-05T15:05:00Z">
        <w:r w:rsidR="00DF2D71">
          <w:t>-</w:t>
        </w:r>
      </w:ins>
      <w:del w:id="452" w:author="Cai, Hui" w:date="2018-11-05T13:18:00Z">
        <w:r w:rsidRPr="00B816E1" w:rsidDel="00CB161C">
          <w:delText>-</w:delText>
        </w:r>
      </w:del>
      <w:r w:rsidRPr="00B816E1">
        <w:t>0.1</w:t>
      </w:r>
      <w:r w:rsidR="00266042" w:rsidRPr="00B816E1">
        <w:t>6</w:t>
      </w:r>
      <w:ins w:id="453" w:author="Cai, Hui" w:date="2018-11-05T13:19:00Z">
        <w:r w:rsidR="00CB161C">
          <w:t xml:space="preserve"> which is </w:t>
        </w:r>
      </w:ins>
      <w:ins w:id="454" w:author="Yin, Yuan" w:date="2018-11-05T15:18:00Z">
        <w:r w:rsidR="00B8371A">
          <w:t>lower</w:t>
        </w:r>
      </w:ins>
      <w:ins w:id="455" w:author="Cai, Hui" w:date="2018-11-05T13:19:00Z">
        <w:del w:id="456" w:author="Yin, Yuan" w:date="2018-11-05T15:05:00Z">
          <w:r w:rsidR="00CB161C" w:rsidDel="00DF2D71">
            <w:delText>greater</w:delText>
          </w:r>
        </w:del>
        <w:r w:rsidR="00CB161C">
          <w:t xml:space="preserve"> than </w:t>
        </w:r>
        <w:del w:id="457" w:author="Yin, Yuan" w:date="2018-11-05T15:05:00Z">
          <w:r w:rsidR="00CB161C" w:rsidDel="00DF2D71">
            <w:delText xml:space="preserve">that of </w:delText>
          </w:r>
        </w:del>
        <w:r w:rsidR="00CB161C">
          <w:t>the benchmark.</w:t>
        </w:r>
      </w:ins>
      <w:ins w:id="458" w:author="Yin, Yuan" w:date="2018-11-05T15:05:00Z">
        <w:r w:rsidR="00DF2D71">
          <w:t xml:space="preserve"> Thus</w:t>
        </w:r>
      </w:ins>
      <w:ins w:id="459" w:author="Yin, Yuan" w:date="2018-11-05T15:06:00Z">
        <w:r w:rsidR="00DF2D71">
          <w:t>,</w:t>
        </w:r>
      </w:ins>
      <w:ins w:id="460" w:author="Yin, Yuan" w:date="2018-11-05T15:05:00Z">
        <w:r w:rsidR="00DF2D71">
          <w:t xml:space="preserve"> we think it is a valid filter.</w:t>
        </w:r>
      </w:ins>
      <w:del w:id="461" w:author="Cai, Hui" w:date="2018-11-05T13:19:00Z">
        <w:r w:rsidR="00266042" w:rsidRPr="00B816E1" w:rsidDel="00CB161C">
          <w:delText>. Since it is</w:delText>
        </w:r>
        <w:r w:rsidRPr="00B816E1" w:rsidDel="00CB161C">
          <w:delText xml:space="preserve"> a short position</w:delText>
        </w:r>
        <w:r w:rsidR="00266042" w:rsidRPr="00B816E1" w:rsidDel="00CB161C">
          <w:delText>,</w:delText>
        </w:r>
        <w:r w:rsidRPr="00B816E1" w:rsidDel="00CB161C">
          <w:delText xml:space="preserve"> </w:delText>
        </w:r>
        <w:r w:rsidR="00266042" w:rsidRPr="00B816E1" w:rsidDel="00CB161C">
          <w:delText xml:space="preserve">indicating </w:delText>
        </w:r>
        <w:r w:rsidRPr="00B816E1" w:rsidDel="00CB161C">
          <w:delText>that we could get more money</w:delText>
        </w:r>
      </w:del>
    </w:p>
    <w:p w14:paraId="742AD472" w14:textId="15225FD9" w:rsidR="009D0B28" w:rsidRPr="005B002C" w:rsidRDefault="00AD034C" w:rsidP="005B002C">
      <w:pPr>
        <w:pStyle w:val="2"/>
        <w:rPr>
          <w:rPrChange w:id="462" w:author="Microsoft Office User" w:date="2018-11-05T19:16:00Z">
            <w:rPr>
              <w:szCs w:val="21"/>
              <w:lang w:eastAsia="zh-CN"/>
            </w:rPr>
          </w:rPrChange>
        </w:rPr>
      </w:pPr>
      <w:r w:rsidRPr="005B002C">
        <w:rPr>
          <w:rPrChange w:id="463" w:author="Microsoft Office User" w:date="2018-11-05T19:16:00Z">
            <w:rPr>
              <w:szCs w:val="21"/>
              <w:lang w:eastAsia="zh-CN"/>
            </w:rPr>
          </w:rPrChange>
        </w:rPr>
        <w:t xml:space="preserve">3.3 </w:t>
      </w:r>
      <w:r w:rsidR="009D0B28" w:rsidRPr="005B002C">
        <w:rPr>
          <w:rPrChange w:id="464" w:author="Microsoft Office User" w:date="2018-11-05T19:16:00Z">
            <w:rPr>
              <w:szCs w:val="21"/>
            </w:rPr>
          </w:rPrChange>
        </w:rPr>
        <w:t>Final Long Portfolio</w:t>
      </w:r>
    </w:p>
    <w:p w14:paraId="0D3EB9EA" w14:textId="4E407D66" w:rsidR="00CD6D00" w:rsidRPr="00B816E1" w:rsidRDefault="00CD6D00" w:rsidP="00CD6D00">
      <w:pPr>
        <w:rPr>
          <w:lang w:eastAsia="zh-CN"/>
        </w:rPr>
      </w:pPr>
      <w:r w:rsidRPr="00B816E1">
        <w:rPr>
          <w:rFonts w:hint="eastAsia"/>
          <w:lang w:eastAsia="zh-CN"/>
        </w:rPr>
        <w:t>The final long portfolio is created based on the following steps.</w:t>
      </w:r>
    </w:p>
    <w:p w14:paraId="322459C9" w14:textId="463FC774" w:rsidR="003715BE" w:rsidRPr="00B816E1" w:rsidRDefault="00B816E1" w:rsidP="00325E43">
      <w:r w:rsidRPr="00B816E1">
        <w:rPr>
          <w:rFonts w:hint="eastAsia"/>
          <w:lang w:eastAsia="zh-CN"/>
        </w:rPr>
        <w:t xml:space="preserve">1. </w:t>
      </w:r>
      <w:r w:rsidR="003715BE" w:rsidRPr="00B816E1">
        <w:t xml:space="preserve">Remove all </w:t>
      </w:r>
      <w:r w:rsidR="00174842" w:rsidRPr="00B816E1">
        <w:t>stocks with asset growths less than</w:t>
      </w:r>
      <w:r w:rsidR="003715BE" w:rsidRPr="00B816E1">
        <w:t xml:space="preserve"> -0.8</w:t>
      </w:r>
      <w:r w:rsidR="00F75A63" w:rsidRPr="00B816E1">
        <w:t>.</w:t>
      </w:r>
    </w:p>
    <w:p w14:paraId="4DFA3937" w14:textId="1AB11003" w:rsidR="003715BE" w:rsidRPr="00B816E1" w:rsidRDefault="003715BE" w:rsidP="00325E43">
      <w:pPr>
        <w:rPr>
          <w:u w:val="single"/>
          <w:lang w:eastAsia="zh-CN"/>
        </w:rPr>
      </w:pPr>
      <w:r w:rsidRPr="00B816E1">
        <w:t>2</w:t>
      </w:r>
      <w:r w:rsidR="00CD6D00" w:rsidRPr="00B816E1">
        <w:rPr>
          <w:rFonts w:hint="eastAsia"/>
          <w:lang w:eastAsia="zh-CN"/>
        </w:rPr>
        <w:t>.</w:t>
      </w:r>
      <w:r w:rsidRPr="00B816E1">
        <w:t xml:space="preserve"> Remove all stocks with current ratio</w:t>
      </w:r>
      <w:r w:rsidR="00174842" w:rsidRPr="00B816E1">
        <w:t xml:space="preserve">s less than </w:t>
      </w:r>
      <w:r w:rsidRPr="00B816E1">
        <w:t>4</w:t>
      </w:r>
      <w:r w:rsidR="00F07427" w:rsidRPr="00B816E1">
        <w:t xml:space="preserve">. </w:t>
      </w:r>
      <w:ins w:id="465" w:author="Cai, Hui" w:date="2018-11-05T13:28:00Z">
        <w:del w:id="466" w:author="Microsoft Office User" w:date="2018-11-05T19:01:00Z">
          <w:r w:rsidR="00284353" w:rsidDel="00B16236">
            <w:rPr>
              <w:lang w:eastAsia="zh-CN"/>
            </w:rPr>
            <w:delText>(</w:delText>
          </w:r>
          <w:r w:rsidR="00284353" w:rsidDel="00B16236">
            <w:rPr>
              <w:rFonts w:hint="eastAsia"/>
              <w:lang w:eastAsia="zh-CN"/>
            </w:rPr>
            <w:delText>这里应该不同解释原因？前面解释过了？</w:delText>
          </w:r>
          <w:r w:rsidR="00284353" w:rsidDel="00B16236">
            <w:rPr>
              <w:lang w:eastAsia="zh-CN"/>
            </w:rPr>
            <w:delText>)</w:delText>
          </w:r>
        </w:del>
      </w:ins>
      <w:del w:id="467" w:author="Cai, Hui" w:date="2018-11-05T13:28:00Z">
        <w:r w:rsidR="00F75A63" w:rsidRPr="00B816E1" w:rsidDel="00284353">
          <w:rPr>
            <w:u w:val="single"/>
            <w:lang w:eastAsia="zh-CN"/>
          </w:rPr>
          <w:delText>S</w:delText>
        </w:r>
        <w:r w:rsidRPr="00B816E1" w:rsidDel="00284353">
          <w:rPr>
            <w:u w:val="single"/>
            <w:lang w:eastAsia="zh-CN"/>
          </w:rPr>
          <w:delText xml:space="preserve">ince the current ratio indicating the </w:delText>
        </w:r>
        <w:r w:rsidR="003A4FF8" w:rsidRPr="00B816E1" w:rsidDel="00284353">
          <w:rPr>
            <w:u w:val="single"/>
            <w:lang w:eastAsia="zh-CN"/>
          </w:rPr>
          <w:delText>liability</w:delText>
        </w:r>
        <w:r w:rsidR="00CD6D00" w:rsidRPr="00B816E1" w:rsidDel="00284353">
          <w:rPr>
            <w:rFonts w:hint="eastAsia"/>
            <w:u w:val="single"/>
            <w:lang w:eastAsia="zh-CN"/>
          </w:rPr>
          <w:delText>????and?</w:delText>
        </w:r>
      </w:del>
    </w:p>
    <w:p w14:paraId="60A0ECDA" w14:textId="5B14956A" w:rsidR="00F75A63" w:rsidRPr="00B816E1" w:rsidRDefault="00F75A63" w:rsidP="00325E43">
      <w:pPr>
        <w:rPr>
          <w:lang w:eastAsia="zh-CN"/>
        </w:rPr>
      </w:pPr>
      <w:r w:rsidRPr="00B816E1">
        <w:rPr>
          <w:lang w:eastAsia="zh-CN"/>
        </w:rPr>
        <w:t>3</w:t>
      </w:r>
      <w:ins w:id="468" w:author="Cai, Hui" w:date="2018-11-05T13:28:00Z">
        <w:r w:rsidR="00284353">
          <w:rPr>
            <w:lang w:eastAsia="zh-CN"/>
          </w:rPr>
          <w:t>.</w:t>
        </w:r>
      </w:ins>
      <w:r w:rsidRPr="00B816E1">
        <w:rPr>
          <w:lang w:eastAsia="zh-CN"/>
        </w:rPr>
        <w:t xml:space="preserve"> Remove all stocks whose </w:t>
      </w:r>
      <w:r w:rsidR="00CD6D00" w:rsidRPr="00B816E1">
        <w:rPr>
          <w:rFonts w:hint="eastAsia"/>
          <w:lang w:eastAsia="zh-CN"/>
        </w:rPr>
        <w:t xml:space="preserve">(Research and </w:t>
      </w:r>
      <w:r w:rsidRPr="00B816E1">
        <w:rPr>
          <w:lang w:eastAsia="zh-CN"/>
        </w:rPr>
        <w:t>D</w:t>
      </w:r>
      <w:r w:rsidR="00CD6D00" w:rsidRPr="00B816E1">
        <w:rPr>
          <w:rFonts w:hint="eastAsia"/>
          <w:lang w:eastAsia="zh-CN"/>
        </w:rPr>
        <w:t>evelopment)</w:t>
      </w:r>
      <w:r w:rsidRPr="00B816E1">
        <w:rPr>
          <w:lang w:eastAsia="zh-CN"/>
        </w:rPr>
        <w:t xml:space="preserve"> / </w:t>
      </w:r>
      <w:r w:rsidR="00CD6D00" w:rsidRPr="00B816E1">
        <w:rPr>
          <w:rFonts w:hint="eastAsia"/>
          <w:lang w:eastAsia="zh-CN"/>
        </w:rPr>
        <w:t>(</w:t>
      </w:r>
      <w:r w:rsidRPr="00B816E1">
        <w:rPr>
          <w:lang w:eastAsia="zh-CN"/>
        </w:rPr>
        <w:t>Assets</w:t>
      </w:r>
      <w:r w:rsidR="00CD6D00" w:rsidRPr="00B816E1">
        <w:rPr>
          <w:rFonts w:hint="eastAsia"/>
          <w:lang w:eastAsia="zh-CN"/>
        </w:rPr>
        <w:t>)</w:t>
      </w:r>
      <w:r w:rsidRPr="00B816E1">
        <w:rPr>
          <w:lang w:eastAsia="zh-CN"/>
        </w:rPr>
        <w:t xml:space="preserve"> </w:t>
      </w:r>
      <w:r w:rsidR="00CD6D00" w:rsidRPr="00B816E1">
        <w:rPr>
          <w:rFonts w:hint="eastAsia"/>
          <w:lang w:eastAsia="zh-CN"/>
        </w:rPr>
        <w:t xml:space="preserve">ratio </w:t>
      </w:r>
      <w:r w:rsidRPr="00B816E1">
        <w:rPr>
          <w:lang w:eastAsia="zh-CN"/>
        </w:rPr>
        <w:t xml:space="preserve">are less 20% or greater than 80%. </w:t>
      </w:r>
      <w:del w:id="469" w:author="Microsoft Office User" w:date="2018-11-05T19:04:00Z">
        <w:r w:rsidRPr="00B816E1" w:rsidDel="002715D1">
          <w:rPr>
            <w:lang w:eastAsia="zh-CN"/>
          </w:rPr>
          <w:delText>Since the relatively high ratio indicates that firm may invest the majority of its fund on research. It may cause insufficient fund for other purpose, and could produce some unforeseen risks. While for those firms with low ratios, their future development may stagnate due to less investment on Research and Development.</w:delText>
        </w:r>
      </w:del>
    </w:p>
    <w:p w14:paraId="678CA0F2" w14:textId="65EAF52A" w:rsidR="0053156F" w:rsidRPr="00B816E1" w:rsidRDefault="00F07427" w:rsidP="00325E43">
      <w:pPr>
        <w:rPr>
          <w:u w:val="single"/>
          <w:lang w:eastAsia="zh-CN"/>
        </w:rPr>
      </w:pPr>
      <w:r w:rsidRPr="00B816E1">
        <w:t>4</w:t>
      </w:r>
      <w:r w:rsidR="00B816E1" w:rsidRPr="00B816E1">
        <w:rPr>
          <w:rFonts w:hint="eastAsia"/>
          <w:lang w:eastAsia="zh-CN"/>
        </w:rPr>
        <w:t>.</w:t>
      </w:r>
      <w:r w:rsidRPr="00B816E1">
        <w:t xml:space="preserve"> </w:t>
      </w:r>
      <w:del w:id="470" w:author="Microsoft Office User" w:date="2018-11-05T19:02:00Z">
        <w:r w:rsidRPr="00B816E1" w:rsidDel="009226B2">
          <w:delText xml:space="preserve">We </w:delText>
        </w:r>
      </w:del>
      <w:ins w:id="471" w:author="Microsoft Office User" w:date="2018-11-05T19:02:00Z">
        <w:r w:rsidR="009226B2">
          <w:t>R</w:t>
        </w:r>
      </w:ins>
      <w:del w:id="472" w:author="Microsoft Office User" w:date="2018-11-05T19:02:00Z">
        <w:r w:rsidR="003A4FF8" w:rsidRPr="00B816E1" w:rsidDel="009226B2">
          <w:delText>r</w:delText>
        </w:r>
      </w:del>
      <w:r w:rsidR="003A4FF8" w:rsidRPr="00B816E1">
        <w:t xml:space="preserve">emove 2 stocks with </w:t>
      </w:r>
      <w:ins w:id="473" w:author="Cai, Hui" w:date="2018-11-05T13:30:00Z">
        <w:r w:rsidR="009C3636">
          <w:rPr>
            <w:lang w:eastAsia="zh-CN"/>
          </w:rPr>
          <w:t>the</w:t>
        </w:r>
        <w:r w:rsidR="009C3636">
          <w:rPr>
            <w:rFonts w:hint="eastAsia"/>
            <w:lang w:eastAsia="zh-CN"/>
          </w:rPr>
          <w:t xml:space="preserve"> </w:t>
        </w:r>
      </w:ins>
      <w:r w:rsidR="003A4FF8" w:rsidRPr="00B816E1">
        <w:t xml:space="preserve">highest return and 2 stocks with </w:t>
      </w:r>
      <w:ins w:id="474" w:author="Cai, Hui" w:date="2018-11-05T13:31:00Z">
        <w:r w:rsidR="009C3636">
          <w:t xml:space="preserve">the </w:t>
        </w:r>
      </w:ins>
      <w:r w:rsidR="003A4FF8" w:rsidRPr="00B816E1">
        <w:t>lowest return</w:t>
      </w:r>
      <w:r w:rsidRPr="00B816E1">
        <w:t xml:space="preserve">. Since they would have relatively higher volatility </w:t>
      </w:r>
      <w:ins w:id="475" w:author="Microsoft Office User" w:date="2018-11-05T19:03:00Z">
        <w:r w:rsidR="009226B2">
          <w:t xml:space="preserve">and less stable </w:t>
        </w:r>
      </w:ins>
      <w:r w:rsidRPr="00B816E1">
        <w:t>compared with others.</w:t>
      </w:r>
      <w:del w:id="476" w:author="Microsoft Office User" w:date="2018-11-05T19:03:00Z">
        <w:r w:rsidR="00B816E1" w:rsidRPr="00B816E1" w:rsidDel="009226B2">
          <w:rPr>
            <w:rFonts w:hint="eastAsia"/>
            <w:lang w:eastAsia="zh-CN"/>
          </w:rPr>
          <w:delText xml:space="preserve"> </w:delText>
        </w:r>
        <w:r w:rsidR="00B816E1" w:rsidRPr="00B816E1" w:rsidDel="009226B2">
          <w:rPr>
            <w:u w:val="single"/>
            <w:lang w:eastAsia="zh-CN"/>
          </w:rPr>
          <w:delText>N</w:delText>
        </w:r>
        <w:r w:rsidR="00B816E1" w:rsidRPr="00B816E1" w:rsidDel="009226B2">
          <w:rPr>
            <w:rFonts w:hint="eastAsia"/>
            <w:u w:val="single"/>
            <w:lang w:eastAsia="zh-CN"/>
          </w:rPr>
          <w:delText>eed more explanation</w:delText>
        </w:r>
      </w:del>
    </w:p>
    <w:p w14:paraId="21C6D2FE" w14:textId="2E3C2094" w:rsidR="0053156F" w:rsidRPr="005B002C" w:rsidRDefault="00AD034C" w:rsidP="005B002C">
      <w:pPr>
        <w:pStyle w:val="2"/>
        <w:rPr>
          <w:rPrChange w:id="477" w:author="Microsoft Office User" w:date="2018-11-05T19:16:00Z">
            <w:rPr>
              <w:szCs w:val="21"/>
              <w:lang w:eastAsia="zh-CN"/>
            </w:rPr>
          </w:rPrChange>
        </w:rPr>
      </w:pPr>
      <w:r w:rsidRPr="005B002C">
        <w:rPr>
          <w:rPrChange w:id="478" w:author="Microsoft Office User" w:date="2018-11-05T19:16:00Z">
            <w:rPr>
              <w:szCs w:val="21"/>
              <w:lang w:eastAsia="zh-CN"/>
            </w:rPr>
          </w:rPrChange>
        </w:rPr>
        <w:t xml:space="preserve">3.4 </w:t>
      </w:r>
      <w:r w:rsidR="0053156F" w:rsidRPr="00BB001B">
        <w:t>Final Short Portfolio</w:t>
      </w:r>
    </w:p>
    <w:p w14:paraId="32A3F123" w14:textId="7800B4D1" w:rsidR="00CD6D00" w:rsidRPr="00B816E1" w:rsidRDefault="00CD6D00" w:rsidP="00CD6D00">
      <w:pPr>
        <w:rPr>
          <w:lang w:eastAsia="zh-CN"/>
        </w:rPr>
      </w:pPr>
      <w:r w:rsidRPr="00B816E1">
        <w:rPr>
          <w:rFonts w:hint="eastAsia"/>
          <w:lang w:eastAsia="zh-CN"/>
        </w:rPr>
        <w:t xml:space="preserve">The final </w:t>
      </w:r>
      <w:ins w:id="479" w:author="Cai, Hui" w:date="2018-11-05T13:33:00Z">
        <w:r w:rsidR="009C3636">
          <w:rPr>
            <w:lang w:eastAsia="zh-CN"/>
          </w:rPr>
          <w:t>s</w:t>
        </w:r>
      </w:ins>
      <w:del w:id="480" w:author="Cai, Hui" w:date="2018-11-05T13:33:00Z">
        <w:r w:rsidRPr="00B816E1" w:rsidDel="009C3636">
          <w:rPr>
            <w:rFonts w:hint="eastAsia"/>
            <w:lang w:eastAsia="zh-CN"/>
          </w:rPr>
          <w:delText>S</w:delText>
        </w:r>
      </w:del>
      <w:r w:rsidRPr="00B816E1">
        <w:rPr>
          <w:rFonts w:hint="eastAsia"/>
          <w:lang w:eastAsia="zh-CN"/>
        </w:rPr>
        <w:t>hort portfolio is created based on the following steps.</w:t>
      </w:r>
    </w:p>
    <w:p w14:paraId="639917B6" w14:textId="4EF3B010" w:rsidR="0053156F" w:rsidRPr="00B816E1" w:rsidRDefault="00B816E1" w:rsidP="00B816E1">
      <w:pPr>
        <w:rPr>
          <w:lang w:eastAsia="zh-CN"/>
        </w:rPr>
      </w:pPr>
      <w:r w:rsidRPr="00B816E1">
        <w:rPr>
          <w:rFonts w:hint="eastAsia"/>
          <w:lang w:eastAsia="zh-CN"/>
        </w:rPr>
        <w:t xml:space="preserve">1. </w:t>
      </w:r>
      <w:r w:rsidR="0053156F" w:rsidRPr="00B816E1">
        <w:t>Remov</w:t>
      </w:r>
      <w:r w:rsidR="005B7079" w:rsidRPr="00B816E1">
        <w:t>e all</w:t>
      </w:r>
      <w:r w:rsidRPr="00B816E1">
        <w:t xml:space="preserve"> stocks with current ratios </w:t>
      </w:r>
      <w:r w:rsidR="005B7079" w:rsidRPr="00B816E1">
        <w:t>greater than</w:t>
      </w:r>
      <w:r w:rsidR="0053156F" w:rsidRPr="00B816E1">
        <w:t xml:space="preserve"> 2</w:t>
      </w:r>
      <w:r w:rsidRPr="00B816E1">
        <w:rPr>
          <w:rFonts w:hint="eastAsia"/>
          <w:lang w:eastAsia="zh-CN"/>
        </w:rPr>
        <w:t>.</w:t>
      </w:r>
    </w:p>
    <w:p w14:paraId="032F9F3A" w14:textId="6A89DBE4" w:rsidR="0053156F" w:rsidRPr="00B816E1" w:rsidRDefault="00B816E1" w:rsidP="008A5471">
      <w:pPr>
        <w:rPr>
          <w:lang w:eastAsia="zh-CN"/>
        </w:rPr>
      </w:pPr>
      <w:r w:rsidRPr="00B816E1">
        <w:rPr>
          <w:rFonts w:hint="eastAsia"/>
          <w:lang w:eastAsia="zh-CN"/>
        </w:rPr>
        <w:t xml:space="preserve">2. </w:t>
      </w:r>
      <w:r w:rsidR="0053156F" w:rsidRPr="00B816E1">
        <w:t xml:space="preserve">Find </w:t>
      </w:r>
      <w:r w:rsidRPr="00B816E1">
        <w:t>54</w:t>
      </w:r>
      <w:r w:rsidRPr="00B816E1">
        <w:rPr>
          <w:rFonts w:hint="eastAsia"/>
          <w:lang w:eastAsia="zh-CN"/>
        </w:rPr>
        <w:t xml:space="preserve"> </w:t>
      </w:r>
      <w:r w:rsidR="0053156F" w:rsidRPr="00B816E1">
        <w:t>stocks with lowest EPS</w:t>
      </w:r>
      <w:r w:rsidRPr="00B816E1">
        <w:rPr>
          <w:rFonts w:hint="eastAsia"/>
          <w:lang w:eastAsia="zh-CN"/>
        </w:rPr>
        <w:t>.</w:t>
      </w:r>
    </w:p>
    <w:p w14:paraId="1859C74B" w14:textId="04EB12CB" w:rsidR="00A35574" w:rsidRPr="00B816E1" w:rsidRDefault="00B816E1" w:rsidP="008A5471">
      <w:r w:rsidRPr="00B816E1">
        <w:rPr>
          <w:rFonts w:hint="eastAsia"/>
          <w:lang w:eastAsia="zh-CN"/>
        </w:rPr>
        <w:lastRenderedPageBreak/>
        <w:t xml:space="preserve">3. </w:t>
      </w:r>
      <w:del w:id="481" w:author="Microsoft Office User" w:date="2018-11-05T19:02:00Z">
        <w:r w:rsidR="0053156F" w:rsidRPr="00B816E1" w:rsidDel="00B16236">
          <w:delText>For safety purpose, r</w:delText>
        </w:r>
      </w:del>
      <w:ins w:id="482" w:author="Microsoft Office User" w:date="2018-11-05T19:02:00Z">
        <w:r w:rsidR="00B16236">
          <w:t>R</w:t>
        </w:r>
      </w:ins>
      <w:r w:rsidR="0053156F" w:rsidRPr="00B816E1">
        <w:t>emove 2 stocks with highest return and 2 stocks with lowest return</w:t>
      </w:r>
      <w:ins w:id="483" w:author="Microsoft Office User" w:date="2018-11-05T19:03:00Z">
        <w:r w:rsidR="009226B2">
          <w:t>.</w:t>
        </w:r>
      </w:ins>
      <w:ins w:id="484" w:author="Microsoft Office User" w:date="2018-11-05T19:02:00Z">
        <w:r w:rsidR="00B16236">
          <w:t xml:space="preserve"> </w:t>
        </w:r>
      </w:ins>
      <w:ins w:id="485" w:author="Microsoft Office User" w:date="2018-11-05T19:03:00Z">
        <w:r w:rsidR="009226B2" w:rsidRPr="00B816E1">
          <w:t xml:space="preserve">Since they would have relatively higher volatility </w:t>
        </w:r>
        <w:r w:rsidR="009226B2">
          <w:t xml:space="preserve">and less stable </w:t>
        </w:r>
        <w:r w:rsidR="009226B2" w:rsidRPr="00B816E1">
          <w:t>compared with others.</w:t>
        </w:r>
      </w:ins>
    </w:p>
    <w:p w14:paraId="5F1AA5A0" w14:textId="1097D98C" w:rsidR="00325E43" w:rsidRPr="00B816E1" w:rsidRDefault="00325E43" w:rsidP="008A5471">
      <w:r w:rsidRPr="00B816E1">
        <w:rPr>
          <w:noProof/>
        </w:rPr>
        <w:drawing>
          <wp:inline distT="0" distB="0" distL="0" distR="0" wp14:anchorId="64D92374" wp14:editId="62D99037">
            <wp:extent cx="2508440" cy="1620000"/>
            <wp:effectExtent l="0" t="0" r="6350" b="5715"/>
            <wp:docPr id="1" name="Picture 1" descr="https://lh6.googleusercontent.com/vTHLJ1fgqE6GU5pcU4rBvnDTG9sxAdesYl3iDCR86jX693V-L305yDLz86Ch0pzmdErN7Fzpbhq7TgiZqbmV5U5eY9ZU0dnYpkgjH6Gokj7FB-YPsz_mXZMOPJ8vx_kh1jSqvz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THLJ1fgqE6GU5pcU4rBvnDTG9sxAdesYl3iDCR86jX693V-L305yDLz86Ch0pzmdErN7Fzpbhq7TgiZqbmV5U5eY9ZU0dnYpkgjH6Gokj7FB-YPsz_mXZMOPJ8vx_kh1jSqvzt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440" cy="1620000"/>
                    </a:xfrm>
                    <a:prstGeom prst="rect">
                      <a:avLst/>
                    </a:prstGeom>
                    <a:noFill/>
                    <a:ln>
                      <a:noFill/>
                    </a:ln>
                  </pic:spPr>
                </pic:pic>
              </a:graphicData>
            </a:graphic>
          </wp:inline>
        </w:drawing>
      </w:r>
      <w:r w:rsidRPr="00B816E1">
        <w:rPr>
          <w:noProof/>
        </w:rPr>
        <w:drawing>
          <wp:inline distT="0" distB="0" distL="0" distR="0" wp14:anchorId="7F48A824" wp14:editId="73426D3A">
            <wp:extent cx="2511000" cy="1620000"/>
            <wp:effectExtent l="0" t="0" r="3810" b="5715"/>
            <wp:docPr id="2" name="Picture 2" descr="https://lh5.googleusercontent.com/73RhQOT6K7qQfO2dWOY2vn5pTPp8-ckHwet7R0j-jnJXyQKK--vgiinusyBrMl3DLb6QJdSXMQHVlUoKIoKWx6apZ7gT15QTNIlc7QXvcO1HVCcz9vLM7498C4PPMZkbGWCZrt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3RhQOT6K7qQfO2dWOY2vn5pTPp8-ckHwet7R0j-jnJXyQKK--vgiinusyBrMl3DLb6QJdSXMQHVlUoKIoKWx6apZ7gT15QTNIlc7QXvcO1HVCcz9vLM7498C4PPMZkbGWCZrt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1000" cy="1620000"/>
                    </a:xfrm>
                    <a:prstGeom prst="rect">
                      <a:avLst/>
                    </a:prstGeom>
                    <a:noFill/>
                    <a:ln>
                      <a:noFill/>
                    </a:ln>
                  </pic:spPr>
                </pic:pic>
              </a:graphicData>
            </a:graphic>
          </wp:inline>
        </w:drawing>
      </w:r>
    </w:p>
    <w:p w14:paraId="44E85721" w14:textId="5F3467AB" w:rsidR="004D7C5D" w:rsidRPr="00B816E1" w:rsidRDefault="00B8371A" w:rsidP="004D7C5D">
      <w:pPr>
        <w:pStyle w:val="1"/>
        <w:rPr>
          <w:sz w:val="21"/>
          <w:szCs w:val="21"/>
        </w:rPr>
      </w:pPr>
      <w:ins w:id="486" w:author="Yin, Yuan" w:date="2018-11-05T15:20:00Z">
        <w:r>
          <w:rPr>
            <w:sz w:val="21"/>
            <w:szCs w:val="21"/>
          </w:rPr>
          <w:t>4.</w:t>
        </w:r>
      </w:ins>
      <w:del w:id="487" w:author="Yin, Yuan" w:date="2018-11-05T15:20:00Z">
        <w:r w:rsidR="004D7C5D" w:rsidRPr="00B816E1" w:rsidDel="00B8371A">
          <w:rPr>
            <w:sz w:val="21"/>
            <w:szCs w:val="21"/>
          </w:rPr>
          <w:delText>IV</w:delText>
        </w:r>
      </w:del>
      <w:r w:rsidR="004D7C5D" w:rsidRPr="00B816E1">
        <w:rPr>
          <w:sz w:val="21"/>
          <w:szCs w:val="21"/>
        </w:rPr>
        <w:t xml:space="preserve"> Results</w:t>
      </w:r>
    </w:p>
    <w:p w14:paraId="0CD5C9D1" w14:textId="2823AA37" w:rsidR="00D01587" w:rsidRPr="00B816E1" w:rsidRDefault="00D01587" w:rsidP="00D01587">
      <w:pPr>
        <w:rPr>
          <w:rFonts w:ascii="Times New Roman" w:hAnsi="Times New Roman" w:cs="Times New Roman"/>
          <w:lang w:eastAsia="zh-CN"/>
        </w:rPr>
      </w:pPr>
      <w:r w:rsidRPr="00B816E1">
        <w:t xml:space="preserve">With a benchmark which is equal weighted return of initial candidates (300 long and 300 short stocks chosen by TAGA strategy) for long and short positions in </w:t>
      </w:r>
      <w:r w:rsidR="00B816E1" w:rsidRPr="00B816E1">
        <w:rPr>
          <w:rFonts w:hint="eastAsia"/>
          <w:lang w:eastAsia="zh-CN"/>
        </w:rPr>
        <w:t>a</w:t>
      </w:r>
      <w:r w:rsidRPr="00B816E1">
        <w:t xml:space="preserve"> 130/30 fund, we plotted the blue line with a final holding period return of -12.18%. Based on our previous long portfolio and short portfolio, we created another 130/30 fund, which is also plotted as follows in orange, with a final holding period return of </w:t>
      </w:r>
      <w:ins w:id="488" w:author="Yin, Yuan" w:date="2018-11-05T22:13:00Z">
        <w:r w:rsidR="00FF2FCE">
          <w:t>-</w:t>
        </w:r>
      </w:ins>
      <w:r w:rsidRPr="00B816E1">
        <w:t>7.50%.</w:t>
      </w:r>
      <w:ins w:id="489" w:author="Cai, Hui" w:date="2018-11-05T13:34:00Z">
        <w:del w:id="490" w:author="Yin, Yuan" w:date="2018-11-05T22:14:00Z">
          <w:r w:rsidR="009C3636" w:rsidDel="00FF2FCE">
            <w:delText xml:space="preserve"> (</w:delText>
          </w:r>
          <w:r w:rsidR="009C3636" w:rsidDel="00FF2FCE">
            <w:rPr>
              <w:rFonts w:hint="eastAsia"/>
              <w:lang w:eastAsia="zh-CN"/>
            </w:rPr>
            <w:delText>正的还负的</w:delText>
          </w:r>
          <w:r w:rsidR="009C3636" w:rsidDel="00FF2FCE">
            <w:delText>)</w:delText>
          </w:r>
        </w:del>
      </w:ins>
    </w:p>
    <w:p w14:paraId="00ABFCFE" w14:textId="5267D8E2" w:rsidR="00D01587" w:rsidRPr="00B816E1" w:rsidRDefault="00D01587" w:rsidP="00AD034C">
      <w:pPr>
        <w:widowControl/>
        <w:spacing w:line="240" w:lineRule="auto"/>
        <w:jc w:val="center"/>
        <w:rPr>
          <w:rFonts w:ascii="Times New Roman" w:eastAsia="Times New Roman" w:hAnsi="Times New Roman" w:cs="Times New Roman"/>
          <w:kern w:val="0"/>
        </w:rPr>
      </w:pPr>
      <w:r w:rsidRPr="00B816E1">
        <w:rPr>
          <w:rFonts w:eastAsia="Times New Roman" w:cs="Arial"/>
          <w:noProof/>
          <w:color w:val="000000"/>
          <w:kern w:val="0"/>
        </w:rPr>
        <w:drawing>
          <wp:inline distT="0" distB="0" distL="0" distR="0" wp14:anchorId="1486A08E" wp14:editId="6EC0E8FF">
            <wp:extent cx="3290347" cy="2124000"/>
            <wp:effectExtent l="0" t="0" r="12065" b="10160"/>
            <wp:docPr id="3" name="Picture 3" descr="https://lh6.googleusercontent.com/9-h18F7l9hHCJ5B-GxDnnOUW4fFaZ-X7aRSNlZKAdTXR6wiMCHS6lZiTB33P0-b0Bkfj9fzucPyJziOuT_KXkDQePgND-byBeOZtf8SW3hhKWFiymgCCvyFPNaDI43_UMZJ711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h18F7l9hHCJ5B-GxDnnOUW4fFaZ-X7aRSNlZKAdTXR6wiMCHS6lZiTB33P0-b0Bkfj9fzucPyJziOuT_KXkDQePgND-byBeOZtf8SW3hhKWFiymgCCvyFPNaDI43_UMZJ711U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347" cy="2124000"/>
                    </a:xfrm>
                    <a:prstGeom prst="rect">
                      <a:avLst/>
                    </a:prstGeom>
                    <a:noFill/>
                    <a:ln>
                      <a:noFill/>
                    </a:ln>
                  </pic:spPr>
                </pic:pic>
              </a:graphicData>
            </a:graphic>
          </wp:inline>
        </w:drawing>
      </w:r>
    </w:p>
    <w:p w14:paraId="2BED9F14" w14:textId="1235C651" w:rsidR="00D01587" w:rsidDel="00484F56" w:rsidRDefault="00D01587" w:rsidP="004D7C5D">
      <w:pPr>
        <w:rPr>
          <w:del w:id="491" w:author="Microsoft Office User" w:date="2018-11-05T19:03:00Z"/>
        </w:rPr>
      </w:pPr>
      <w:r w:rsidRPr="00B816E1">
        <w:rPr>
          <w:rFonts w:cs="Arial"/>
          <w:color w:val="000000"/>
          <w:kern w:val="0"/>
        </w:rPr>
        <w:t>The result is rather straightforward.</w:t>
      </w:r>
      <w:bookmarkStart w:id="492" w:name="_GoBack"/>
      <w:bookmarkEnd w:id="492"/>
      <w:r w:rsidRPr="00B816E1">
        <w:rPr>
          <w:rFonts w:cs="Arial"/>
          <w:color w:val="000000"/>
          <w:kern w:val="0"/>
        </w:rPr>
        <w:t xml:space="preserve"> Our 100 stock portfolio beats the benchmark almost all the time during </w:t>
      </w:r>
      <w:r w:rsidR="00B816E1" w:rsidRPr="00B816E1">
        <w:rPr>
          <w:rFonts w:cs="Arial" w:hint="eastAsia"/>
          <w:color w:val="000000"/>
          <w:kern w:val="0"/>
          <w:lang w:eastAsia="zh-CN"/>
        </w:rPr>
        <w:t>the</w:t>
      </w:r>
      <w:r w:rsidRPr="00B816E1">
        <w:rPr>
          <w:rFonts w:cs="Arial"/>
          <w:color w:val="000000"/>
          <w:kern w:val="0"/>
        </w:rPr>
        <w:t xml:space="preserve"> chosen timeframe. </w:t>
      </w:r>
    </w:p>
    <w:p w14:paraId="6B2DFF09" w14:textId="77777777" w:rsidR="00484F56" w:rsidRPr="00B816E1" w:rsidRDefault="00484F56" w:rsidP="00D01587">
      <w:pPr>
        <w:rPr>
          <w:ins w:id="493" w:author="Microsoft Office User" w:date="2018-11-05T19:03:00Z"/>
          <w:kern w:val="0"/>
        </w:rPr>
      </w:pPr>
    </w:p>
    <w:p w14:paraId="61155A3D" w14:textId="77777777" w:rsidR="00D01587" w:rsidRPr="00B816E1" w:rsidDel="00484F56" w:rsidRDefault="00D01587" w:rsidP="00D01587">
      <w:pPr>
        <w:rPr>
          <w:del w:id="494" w:author="Microsoft Office User" w:date="2018-11-05T19:03:00Z"/>
          <w:rFonts w:ascii="Times New Roman" w:eastAsia="Times New Roman" w:hAnsi="Times New Roman" w:cs="Times New Roman"/>
        </w:rPr>
      </w:pPr>
    </w:p>
    <w:p w14:paraId="20635B97" w14:textId="77777777" w:rsidR="004D7C5D" w:rsidRPr="00B816E1" w:rsidRDefault="004D7C5D" w:rsidP="004D7C5D"/>
    <w:sectPr w:rsidR="004D7C5D" w:rsidRPr="00B816E1" w:rsidSect="00CE4C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BDB"/>
    <w:multiLevelType w:val="multilevel"/>
    <w:tmpl w:val="0CEC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417AA"/>
    <w:multiLevelType w:val="hybridMultilevel"/>
    <w:tmpl w:val="27229670"/>
    <w:lvl w:ilvl="0" w:tplc="0D863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432B8"/>
    <w:multiLevelType w:val="multilevel"/>
    <w:tmpl w:val="F4F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836CB"/>
    <w:multiLevelType w:val="hybridMultilevel"/>
    <w:tmpl w:val="B7B42B9C"/>
    <w:lvl w:ilvl="0" w:tplc="63C4C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71882"/>
    <w:multiLevelType w:val="multilevel"/>
    <w:tmpl w:val="DD78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50444"/>
    <w:multiLevelType w:val="hybridMultilevel"/>
    <w:tmpl w:val="C3BEF3C6"/>
    <w:lvl w:ilvl="0" w:tplc="E2B8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0C157C"/>
    <w:multiLevelType w:val="multilevel"/>
    <w:tmpl w:val="E82A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D4C51"/>
    <w:multiLevelType w:val="hybridMultilevel"/>
    <w:tmpl w:val="94923590"/>
    <w:lvl w:ilvl="0" w:tplc="FD1A62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6"/>
  </w:num>
  <w:num w:numId="6">
    <w:abstractNumId w:val="4"/>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n, Yuan">
    <w15:presenceInfo w15:providerId="None" w15:userId="Yin, Yuan"/>
  </w15:person>
  <w15:person w15:author="Microsoft Office User">
    <w15:presenceInfo w15:providerId="None" w15:userId="Microsoft Office User"/>
  </w15:person>
  <w15:person w15:author="Cai, Hui">
    <w15:presenceInfo w15:providerId="None" w15:userId="Cai,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Version" w:val="5.0"/>
  </w:docVars>
  <w:rsids>
    <w:rsidRoot w:val="00B77D42"/>
    <w:rsid w:val="0000340F"/>
    <w:rsid w:val="000462E4"/>
    <w:rsid w:val="00047424"/>
    <w:rsid w:val="00070A8F"/>
    <w:rsid w:val="000900C9"/>
    <w:rsid w:val="000A35E8"/>
    <w:rsid w:val="000E651B"/>
    <w:rsid w:val="001060DC"/>
    <w:rsid w:val="00113799"/>
    <w:rsid w:val="001610D2"/>
    <w:rsid w:val="00174842"/>
    <w:rsid w:val="00175CD0"/>
    <w:rsid w:val="00196A82"/>
    <w:rsid w:val="001B7D54"/>
    <w:rsid w:val="001C2E98"/>
    <w:rsid w:val="001D4C46"/>
    <w:rsid w:val="00214048"/>
    <w:rsid w:val="002212FC"/>
    <w:rsid w:val="00266042"/>
    <w:rsid w:val="002715D1"/>
    <w:rsid w:val="00284353"/>
    <w:rsid w:val="00287D6A"/>
    <w:rsid w:val="002956C8"/>
    <w:rsid w:val="002E1A27"/>
    <w:rsid w:val="00325E43"/>
    <w:rsid w:val="00341F6D"/>
    <w:rsid w:val="003602A4"/>
    <w:rsid w:val="003715BE"/>
    <w:rsid w:val="003A4FF8"/>
    <w:rsid w:val="003C07D4"/>
    <w:rsid w:val="003C0F08"/>
    <w:rsid w:val="00433AE1"/>
    <w:rsid w:val="00462FC8"/>
    <w:rsid w:val="00464D29"/>
    <w:rsid w:val="00467DFF"/>
    <w:rsid w:val="0047366E"/>
    <w:rsid w:val="00480596"/>
    <w:rsid w:val="00481455"/>
    <w:rsid w:val="00483127"/>
    <w:rsid w:val="00484F56"/>
    <w:rsid w:val="004B78F3"/>
    <w:rsid w:val="004C1D57"/>
    <w:rsid w:val="004D7C5D"/>
    <w:rsid w:val="0053156F"/>
    <w:rsid w:val="00550597"/>
    <w:rsid w:val="00553CF4"/>
    <w:rsid w:val="0056349C"/>
    <w:rsid w:val="0056748A"/>
    <w:rsid w:val="00590E6E"/>
    <w:rsid w:val="005B002C"/>
    <w:rsid w:val="005B7079"/>
    <w:rsid w:val="005D42C8"/>
    <w:rsid w:val="005E7F44"/>
    <w:rsid w:val="00606C79"/>
    <w:rsid w:val="00652475"/>
    <w:rsid w:val="00667C43"/>
    <w:rsid w:val="00682720"/>
    <w:rsid w:val="006C31D1"/>
    <w:rsid w:val="006D2A5F"/>
    <w:rsid w:val="0072464D"/>
    <w:rsid w:val="007646BE"/>
    <w:rsid w:val="00784A30"/>
    <w:rsid w:val="007D3F73"/>
    <w:rsid w:val="008543B8"/>
    <w:rsid w:val="008A5471"/>
    <w:rsid w:val="008A7DDA"/>
    <w:rsid w:val="008B46B1"/>
    <w:rsid w:val="008C68F4"/>
    <w:rsid w:val="008E7099"/>
    <w:rsid w:val="009226B2"/>
    <w:rsid w:val="00927BEC"/>
    <w:rsid w:val="009C3636"/>
    <w:rsid w:val="009D0B28"/>
    <w:rsid w:val="009E75BD"/>
    <w:rsid w:val="009F6078"/>
    <w:rsid w:val="00A1321B"/>
    <w:rsid w:val="00A2024A"/>
    <w:rsid w:val="00A272C3"/>
    <w:rsid w:val="00A3123E"/>
    <w:rsid w:val="00A35574"/>
    <w:rsid w:val="00A46FC7"/>
    <w:rsid w:val="00A61CAC"/>
    <w:rsid w:val="00A71D2F"/>
    <w:rsid w:val="00A8034E"/>
    <w:rsid w:val="00AC0913"/>
    <w:rsid w:val="00AD034C"/>
    <w:rsid w:val="00B10E42"/>
    <w:rsid w:val="00B16236"/>
    <w:rsid w:val="00B223F3"/>
    <w:rsid w:val="00B259DB"/>
    <w:rsid w:val="00B27E8C"/>
    <w:rsid w:val="00B35119"/>
    <w:rsid w:val="00B434B7"/>
    <w:rsid w:val="00B76BF1"/>
    <w:rsid w:val="00B77D42"/>
    <w:rsid w:val="00B816E1"/>
    <w:rsid w:val="00B826FB"/>
    <w:rsid w:val="00B8371A"/>
    <w:rsid w:val="00BB001B"/>
    <w:rsid w:val="00BC106B"/>
    <w:rsid w:val="00BC2ADF"/>
    <w:rsid w:val="00BE2968"/>
    <w:rsid w:val="00C101BA"/>
    <w:rsid w:val="00C23A22"/>
    <w:rsid w:val="00C25E69"/>
    <w:rsid w:val="00C26C81"/>
    <w:rsid w:val="00C306B9"/>
    <w:rsid w:val="00CB161C"/>
    <w:rsid w:val="00CC29AD"/>
    <w:rsid w:val="00CD6D00"/>
    <w:rsid w:val="00CE4C61"/>
    <w:rsid w:val="00D01587"/>
    <w:rsid w:val="00D1255B"/>
    <w:rsid w:val="00D54BB3"/>
    <w:rsid w:val="00D74E7D"/>
    <w:rsid w:val="00D97D66"/>
    <w:rsid w:val="00DB010B"/>
    <w:rsid w:val="00DC09EF"/>
    <w:rsid w:val="00DF2D71"/>
    <w:rsid w:val="00DF7B12"/>
    <w:rsid w:val="00E04DDE"/>
    <w:rsid w:val="00E67A08"/>
    <w:rsid w:val="00E9085A"/>
    <w:rsid w:val="00ED09E1"/>
    <w:rsid w:val="00ED6647"/>
    <w:rsid w:val="00EE4A1B"/>
    <w:rsid w:val="00EE5BD0"/>
    <w:rsid w:val="00F0505A"/>
    <w:rsid w:val="00F07427"/>
    <w:rsid w:val="00F15B4C"/>
    <w:rsid w:val="00F63D98"/>
    <w:rsid w:val="00F70114"/>
    <w:rsid w:val="00F75A63"/>
    <w:rsid w:val="00F87B60"/>
    <w:rsid w:val="00F9339C"/>
    <w:rsid w:val="00FA4CFC"/>
    <w:rsid w:val="00FD1647"/>
    <w:rsid w:val="00FD42B7"/>
    <w:rsid w:val="00FE0FA9"/>
    <w:rsid w:val="00FF2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FCA4"/>
  <w15:docId w15:val="{875A5EE4-3094-409F-A698-3B85250D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D29"/>
    <w:pPr>
      <w:widowControl w:val="0"/>
      <w:spacing w:line="480" w:lineRule="auto"/>
      <w:jc w:val="both"/>
      <w:pPrChange w:id="0" w:author="Yin, Yuan" w:date="2018-11-05T19:07:00Z">
        <w:pPr>
          <w:widowControl w:val="0"/>
          <w:spacing w:line="480" w:lineRule="auto"/>
          <w:jc w:val="both"/>
        </w:pPr>
      </w:pPrChange>
    </w:pPr>
    <w:rPr>
      <w:rFonts w:ascii="Arial" w:hAnsi="Arial"/>
      <w:sz w:val="20"/>
      <w:szCs w:val="21"/>
      <w:rPrChange w:id="0" w:author="Yin, Yuan" w:date="2018-11-05T19:07:00Z">
        <w:rPr>
          <w:rFonts w:ascii="Arial" w:eastAsiaTheme="minorEastAsia" w:hAnsi="Arial" w:cstheme="minorBidi"/>
          <w:kern w:val="2"/>
          <w:sz w:val="21"/>
          <w:szCs w:val="21"/>
          <w:lang w:val="en-US" w:eastAsia="en-US" w:bidi="ar-SA"/>
        </w:rPr>
      </w:rPrChange>
    </w:rPr>
  </w:style>
  <w:style w:type="paragraph" w:styleId="1">
    <w:name w:val="heading 1"/>
    <w:basedOn w:val="a"/>
    <w:next w:val="a"/>
    <w:link w:val="10"/>
    <w:uiPriority w:val="9"/>
    <w:qFormat/>
    <w:rsid w:val="00A71D2F"/>
    <w:pPr>
      <w:keepNext/>
      <w:keepLines/>
      <w:spacing w:before="120" w:after="180" w:line="360" w:lineRule="auto"/>
      <w:jc w:val="left"/>
      <w:outlineLvl w:val="0"/>
      <w:pPrChange w:id="1" w:author="Yin, Yuan" w:date="2018-11-05T19:17:00Z">
        <w:pPr>
          <w:keepNext/>
          <w:keepLines/>
          <w:widowControl w:val="0"/>
          <w:spacing w:before="180" w:after="180" w:line="480" w:lineRule="auto"/>
          <w:outlineLvl w:val="0"/>
        </w:pPr>
      </w:pPrChange>
    </w:pPr>
    <w:rPr>
      <w:rFonts w:eastAsia="Arial"/>
      <w:b/>
      <w:bCs/>
      <w:color w:val="000000" w:themeColor="text1"/>
      <w:kern w:val="44"/>
      <w:sz w:val="22"/>
      <w:szCs w:val="44"/>
      <w:rPrChange w:id="1" w:author="Yin, Yuan" w:date="2018-11-05T19:17:00Z">
        <w:rPr>
          <w:rFonts w:ascii="Arial" w:eastAsia="Arial" w:hAnsi="Arial" w:cstheme="minorBidi"/>
          <w:b/>
          <w:bCs/>
          <w:color w:val="000000" w:themeColor="text1"/>
          <w:kern w:val="44"/>
          <w:sz w:val="22"/>
          <w:szCs w:val="44"/>
          <w:lang w:val="en-US" w:eastAsia="en-US" w:bidi="ar-SA"/>
        </w:rPr>
      </w:rPrChange>
    </w:rPr>
  </w:style>
  <w:style w:type="paragraph" w:styleId="2">
    <w:name w:val="heading 2"/>
    <w:basedOn w:val="a"/>
    <w:next w:val="a"/>
    <w:link w:val="20"/>
    <w:uiPriority w:val="9"/>
    <w:unhideWhenUsed/>
    <w:qFormat/>
    <w:rsid w:val="00FD42B7"/>
    <w:pPr>
      <w:keepNext/>
      <w:keepLines/>
      <w:spacing w:after="120" w:line="360" w:lineRule="auto"/>
      <w:outlineLvl w:val="1"/>
      <w:pPrChange w:id="2" w:author="Yin, Yuan" w:date="2018-11-05T19:18:00Z">
        <w:pPr>
          <w:keepNext/>
          <w:keepLines/>
          <w:widowControl w:val="0"/>
          <w:spacing w:after="120" w:line="480" w:lineRule="auto"/>
          <w:jc w:val="both"/>
          <w:outlineLvl w:val="1"/>
        </w:pPr>
      </w:pPrChange>
    </w:pPr>
    <w:rPr>
      <w:rFonts w:eastAsiaTheme="majorEastAsia" w:cstheme="majorBidi"/>
      <w:b/>
      <w:color w:val="000000" w:themeColor="text1"/>
      <w:sz w:val="21"/>
      <w:szCs w:val="26"/>
      <w:rPrChange w:id="2" w:author="Yin, Yuan" w:date="2018-11-05T19:18:00Z">
        <w:rPr>
          <w:rFonts w:ascii="Arial" w:eastAsiaTheme="majorEastAsia" w:hAnsi="Arial" w:cstheme="majorBidi"/>
          <w:b/>
          <w:color w:val="000000" w:themeColor="text1"/>
          <w:kern w:val="2"/>
          <w:szCs w:val="26"/>
          <w:lang w:val="en-US" w:eastAsia="en-US" w:bidi="ar-SA"/>
        </w:rPr>
      </w:rPrChange>
    </w:rPr>
  </w:style>
  <w:style w:type="paragraph" w:styleId="3">
    <w:name w:val="heading 3"/>
    <w:basedOn w:val="a0"/>
    <w:next w:val="a"/>
    <w:link w:val="30"/>
    <w:uiPriority w:val="9"/>
    <w:unhideWhenUsed/>
    <w:qFormat/>
    <w:rsid w:val="00A71D2F"/>
    <w:pPr>
      <w:keepNext/>
      <w:keepLines/>
      <w:spacing w:after="60" w:line="240" w:lineRule="auto"/>
      <w:outlineLvl w:val="2"/>
      <w:pPrChange w:id="3" w:author="Yin, Yuan" w:date="2018-11-05T19:18:00Z">
        <w:pPr>
          <w:keepNext/>
          <w:keepLines/>
          <w:widowControl w:val="0"/>
          <w:numPr>
            <w:ilvl w:val="1"/>
          </w:numPr>
          <w:spacing w:after="60" w:line="480" w:lineRule="auto"/>
          <w:jc w:val="both"/>
          <w:outlineLvl w:val="2"/>
        </w:pPr>
      </w:pPrChange>
    </w:pPr>
    <w:rPr>
      <w:rFonts w:ascii="Arial" w:eastAsiaTheme="majorEastAsia" w:hAnsi="Arial" w:cstheme="majorBidi"/>
      <w:color w:val="000000" w:themeColor="text1"/>
      <w:sz w:val="20"/>
      <w:szCs w:val="21"/>
      <w:rPrChange w:id="3" w:author="Yin, Yuan" w:date="2018-11-05T19:18:00Z">
        <w:rPr>
          <w:rFonts w:ascii="Arial" w:eastAsiaTheme="majorEastAsia" w:hAnsi="Arial" w:cstheme="majorBidi"/>
          <w:color w:val="000000" w:themeColor="text1"/>
          <w:spacing w:val="15"/>
          <w:kern w:val="2"/>
          <w:sz w:val="22"/>
          <w:szCs w:val="22"/>
          <w:lang w:val="en-US" w:eastAsia="en-US" w:bidi="ar-SA"/>
        </w:rPr>
      </w:rPrChang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71D2F"/>
    <w:rPr>
      <w:rFonts w:ascii="Arial" w:eastAsia="Arial" w:hAnsi="Arial"/>
      <w:b/>
      <w:bCs/>
      <w:color w:val="000000" w:themeColor="text1"/>
      <w:kern w:val="44"/>
      <w:sz w:val="22"/>
      <w:szCs w:val="44"/>
    </w:rPr>
  </w:style>
  <w:style w:type="paragraph" w:styleId="a4">
    <w:name w:val="Normal (Web)"/>
    <w:basedOn w:val="a"/>
    <w:uiPriority w:val="99"/>
    <w:unhideWhenUsed/>
    <w:rsid w:val="00B77D42"/>
    <w:pPr>
      <w:widowControl/>
      <w:spacing w:before="100" w:beforeAutospacing="1" w:after="100" w:afterAutospacing="1"/>
      <w:jc w:val="left"/>
    </w:pPr>
    <w:rPr>
      <w:rFonts w:ascii="Times New Roman" w:hAnsi="Times New Roman" w:cs="Times New Roman"/>
      <w:kern w:val="0"/>
    </w:rPr>
  </w:style>
  <w:style w:type="character" w:styleId="a5">
    <w:name w:val="Hyperlink"/>
    <w:basedOn w:val="a1"/>
    <w:uiPriority w:val="99"/>
    <w:semiHidden/>
    <w:unhideWhenUsed/>
    <w:rsid w:val="00B77D42"/>
    <w:rPr>
      <w:color w:val="0000FF"/>
      <w:u w:val="single"/>
    </w:rPr>
  </w:style>
  <w:style w:type="paragraph" w:styleId="a6">
    <w:name w:val="List Paragraph"/>
    <w:basedOn w:val="a"/>
    <w:uiPriority w:val="34"/>
    <w:qFormat/>
    <w:rsid w:val="00B77D42"/>
    <w:pPr>
      <w:ind w:left="720"/>
      <w:contextualSpacing/>
    </w:pPr>
  </w:style>
  <w:style w:type="character" w:customStyle="1" w:styleId="20">
    <w:name w:val="标题 2 字符"/>
    <w:basedOn w:val="a1"/>
    <w:link w:val="2"/>
    <w:uiPriority w:val="9"/>
    <w:rsid w:val="00FD42B7"/>
    <w:rPr>
      <w:rFonts w:ascii="Arial" w:eastAsiaTheme="majorEastAsia" w:hAnsi="Arial" w:cstheme="majorBidi"/>
      <w:b/>
      <w:color w:val="000000" w:themeColor="text1"/>
      <w:sz w:val="21"/>
      <w:szCs w:val="26"/>
    </w:rPr>
  </w:style>
  <w:style w:type="paragraph" w:styleId="a7">
    <w:name w:val="No Spacing"/>
    <w:uiPriority w:val="1"/>
    <w:qFormat/>
    <w:rsid w:val="00B77D42"/>
    <w:pPr>
      <w:widowControl w:val="0"/>
      <w:jc w:val="both"/>
    </w:pPr>
    <w:rPr>
      <w:rFonts w:ascii="Arial" w:hAnsi="Arial"/>
      <w:sz w:val="21"/>
    </w:rPr>
  </w:style>
  <w:style w:type="character" w:customStyle="1" w:styleId="30">
    <w:name w:val="标题 3 字符"/>
    <w:basedOn w:val="a1"/>
    <w:link w:val="3"/>
    <w:uiPriority w:val="9"/>
    <w:rsid w:val="00A71D2F"/>
    <w:rPr>
      <w:rFonts w:ascii="Arial" w:eastAsiaTheme="majorEastAsia" w:hAnsi="Arial" w:cstheme="majorBidi"/>
      <w:color w:val="000000" w:themeColor="text1"/>
      <w:spacing w:val="15"/>
      <w:sz w:val="20"/>
      <w:szCs w:val="21"/>
    </w:rPr>
  </w:style>
  <w:style w:type="paragraph" w:styleId="a0">
    <w:name w:val="Subtitle"/>
    <w:basedOn w:val="a"/>
    <w:next w:val="a"/>
    <w:link w:val="a8"/>
    <w:uiPriority w:val="11"/>
    <w:qFormat/>
    <w:rsid w:val="00C23A22"/>
    <w:pPr>
      <w:numPr>
        <w:ilvl w:val="1"/>
      </w:numPr>
      <w:spacing w:after="160"/>
    </w:pPr>
    <w:rPr>
      <w:rFonts w:asciiTheme="minorHAnsi" w:hAnsiTheme="minorHAnsi"/>
      <w:color w:val="5A5A5A" w:themeColor="text1" w:themeTint="A5"/>
      <w:spacing w:val="15"/>
      <w:sz w:val="22"/>
      <w:szCs w:val="22"/>
    </w:rPr>
  </w:style>
  <w:style w:type="character" w:customStyle="1" w:styleId="a8">
    <w:name w:val="副标题 字符"/>
    <w:basedOn w:val="a1"/>
    <w:link w:val="a0"/>
    <w:uiPriority w:val="11"/>
    <w:rsid w:val="00C23A22"/>
    <w:rPr>
      <w:rFonts w:eastAsiaTheme="minorEastAsia"/>
      <w:color w:val="5A5A5A" w:themeColor="text1" w:themeTint="A5"/>
      <w:spacing w:val="15"/>
      <w:sz w:val="22"/>
      <w:szCs w:val="22"/>
    </w:rPr>
  </w:style>
  <w:style w:type="paragraph" w:styleId="a9">
    <w:name w:val="Balloon Text"/>
    <w:basedOn w:val="a"/>
    <w:link w:val="aa"/>
    <w:uiPriority w:val="99"/>
    <w:semiHidden/>
    <w:unhideWhenUsed/>
    <w:rsid w:val="00AD034C"/>
    <w:pPr>
      <w:spacing w:line="240" w:lineRule="auto"/>
    </w:pPr>
    <w:rPr>
      <w:sz w:val="18"/>
      <w:szCs w:val="18"/>
    </w:rPr>
  </w:style>
  <w:style w:type="character" w:customStyle="1" w:styleId="aa">
    <w:name w:val="批注框文本 字符"/>
    <w:basedOn w:val="a1"/>
    <w:link w:val="a9"/>
    <w:uiPriority w:val="99"/>
    <w:semiHidden/>
    <w:rsid w:val="00AD034C"/>
    <w:rPr>
      <w:rFonts w:ascii="Arial" w:hAnsi="Arial"/>
      <w:sz w:val="18"/>
      <w:szCs w:val="18"/>
    </w:rPr>
  </w:style>
  <w:style w:type="character" w:styleId="ab">
    <w:name w:val="annotation reference"/>
    <w:basedOn w:val="a1"/>
    <w:uiPriority w:val="99"/>
    <w:semiHidden/>
    <w:unhideWhenUsed/>
    <w:rsid w:val="001B7D54"/>
    <w:rPr>
      <w:sz w:val="21"/>
      <w:szCs w:val="21"/>
    </w:rPr>
  </w:style>
  <w:style w:type="paragraph" w:styleId="ac">
    <w:name w:val="annotation text"/>
    <w:basedOn w:val="a"/>
    <w:link w:val="ad"/>
    <w:uiPriority w:val="99"/>
    <w:semiHidden/>
    <w:unhideWhenUsed/>
    <w:rsid w:val="001B7D54"/>
    <w:pPr>
      <w:jc w:val="left"/>
    </w:pPr>
  </w:style>
  <w:style w:type="character" w:customStyle="1" w:styleId="ad">
    <w:name w:val="批注文字 字符"/>
    <w:basedOn w:val="a1"/>
    <w:link w:val="ac"/>
    <w:uiPriority w:val="99"/>
    <w:semiHidden/>
    <w:rsid w:val="001B7D54"/>
    <w:rPr>
      <w:rFonts w:ascii="Arial" w:hAnsi="Arial"/>
      <w:sz w:val="21"/>
      <w:szCs w:val="21"/>
    </w:rPr>
  </w:style>
  <w:style w:type="paragraph" w:styleId="ae">
    <w:name w:val="annotation subject"/>
    <w:basedOn w:val="ac"/>
    <w:next w:val="ac"/>
    <w:link w:val="af"/>
    <w:uiPriority w:val="99"/>
    <w:semiHidden/>
    <w:unhideWhenUsed/>
    <w:rsid w:val="001B7D54"/>
    <w:rPr>
      <w:b/>
      <w:bCs/>
    </w:rPr>
  </w:style>
  <w:style w:type="character" w:customStyle="1" w:styleId="af">
    <w:name w:val="批注主题 字符"/>
    <w:basedOn w:val="ad"/>
    <w:link w:val="ae"/>
    <w:uiPriority w:val="99"/>
    <w:semiHidden/>
    <w:rsid w:val="001B7D54"/>
    <w:rPr>
      <w:rFonts w:ascii="Arial" w:hAnsi="Arial"/>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1170">
      <w:bodyDiv w:val="1"/>
      <w:marLeft w:val="0"/>
      <w:marRight w:val="0"/>
      <w:marTop w:val="0"/>
      <w:marBottom w:val="0"/>
      <w:divBdr>
        <w:top w:val="none" w:sz="0" w:space="0" w:color="auto"/>
        <w:left w:val="none" w:sz="0" w:space="0" w:color="auto"/>
        <w:bottom w:val="none" w:sz="0" w:space="0" w:color="auto"/>
        <w:right w:val="none" w:sz="0" w:space="0" w:color="auto"/>
      </w:divBdr>
    </w:div>
    <w:div w:id="100077785">
      <w:bodyDiv w:val="1"/>
      <w:marLeft w:val="0"/>
      <w:marRight w:val="0"/>
      <w:marTop w:val="0"/>
      <w:marBottom w:val="0"/>
      <w:divBdr>
        <w:top w:val="none" w:sz="0" w:space="0" w:color="auto"/>
        <w:left w:val="none" w:sz="0" w:space="0" w:color="auto"/>
        <w:bottom w:val="none" w:sz="0" w:space="0" w:color="auto"/>
        <w:right w:val="none" w:sz="0" w:space="0" w:color="auto"/>
      </w:divBdr>
    </w:div>
    <w:div w:id="124810905">
      <w:bodyDiv w:val="1"/>
      <w:marLeft w:val="0"/>
      <w:marRight w:val="0"/>
      <w:marTop w:val="0"/>
      <w:marBottom w:val="0"/>
      <w:divBdr>
        <w:top w:val="none" w:sz="0" w:space="0" w:color="auto"/>
        <w:left w:val="none" w:sz="0" w:space="0" w:color="auto"/>
        <w:bottom w:val="none" w:sz="0" w:space="0" w:color="auto"/>
        <w:right w:val="none" w:sz="0" w:space="0" w:color="auto"/>
      </w:divBdr>
    </w:div>
    <w:div w:id="251351754">
      <w:bodyDiv w:val="1"/>
      <w:marLeft w:val="0"/>
      <w:marRight w:val="0"/>
      <w:marTop w:val="0"/>
      <w:marBottom w:val="0"/>
      <w:divBdr>
        <w:top w:val="none" w:sz="0" w:space="0" w:color="auto"/>
        <w:left w:val="none" w:sz="0" w:space="0" w:color="auto"/>
        <w:bottom w:val="none" w:sz="0" w:space="0" w:color="auto"/>
        <w:right w:val="none" w:sz="0" w:space="0" w:color="auto"/>
      </w:divBdr>
    </w:div>
    <w:div w:id="424427279">
      <w:bodyDiv w:val="1"/>
      <w:marLeft w:val="0"/>
      <w:marRight w:val="0"/>
      <w:marTop w:val="0"/>
      <w:marBottom w:val="0"/>
      <w:divBdr>
        <w:top w:val="none" w:sz="0" w:space="0" w:color="auto"/>
        <w:left w:val="none" w:sz="0" w:space="0" w:color="auto"/>
        <w:bottom w:val="none" w:sz="0" w:space="0" w:color="auto"/>
        <w:right w:val="none" w:sz="0" w:space="0" w:color="auto"/>
      </w:divBdr>
    </w:div>
    <w:div w:id="782383949">
      <w:bodyDiv w:val="1"/>
      <w:marLeft w:val="0"/>
      <w:marRight w:val="0"/>
      <w:marTop w:val="0"/>
      <w:marBottom w:val="0"/>
      <w:divBdr>
        <w:top w:val="none" w:sz="0" w:space="0" w:color="auto"/>
        <w:left w:val="none" w:sz="0" w:space="0" w:color="auto"/>
        <w:bottom w:val="none" w:sz="0" w:space="0" w:color="auto"/>
        <w:right w:val="none" w:sz="0" w:space="0" w:color="auto"/>
      </w:divBdr>
    </w:div>
    <w:div w:id="829249055">
      <w:bodyDiv w:val="1"/>
      <w:marLeft w:val="0"/>
      <w:marRight w:val="0"/>
      <w:marTop w:val="0"/>
      <w:marBottom w:val="0"/>
      <w:divBdr>
        <w:top w:val="none" w:sz="0" w:space="0" w:color="auto"/>
        <w:left w:val="none" w:sz="0" w:space="0" w:color="auto"/>
        <w:bottom w:val="none" w:sz="0" w:space="0" w:color="auto"/>
        <w:right w:val="none" w:sz="0" w:space="0" w:color="auto"/>
      </w:divBdr>
    </w:div>
    <w:div w:id="832645678">
      <w:bodyDiv w:val="1"/>
      <w:marLeft w:val="0"/>
      <w:marRight w:val="0"/>
      <w:marTop w:val="0"/>
      <w:marBottom w:val="0"/>
      <w:divBdr>
        <w:top w:val="none" w:sz="0" w:space="0" w:color="auto"/>
        <w:left w:val="none" w:sz="0" w:space="0" w:color="auto"/>
        <w:bottom w:val="none" w:sz="0" w:space="0" w:color="auto"/>
        <w:right w:val="none" w:sz="0" w:space="0" w:color="auto"/>
      </w:divBdr>
    </w:div>
    <w:div w:id="850526895">
      <w:bodyDiv w:val="1"/>
      <w:marLeft w:val="0"/>
      <w:marRight w:val="0"/>
      <w:marTop w:val="0"/>
      <w:marBottom w:val="0"/>
      <w:divBdr>
        <w:top w:val="none" w:sz="0" w:space="0" w:color="auto"/>
        <w:left w:val="none" w:sz="0" w:space="0" w:color="auto"/>
        <w:bottom w:val="none" w:sz="0" w:space="0" w:color="auto"/>
        <w:right w:val="none" w:sz="0" w:space="0" w:color="auto"/>
      </w:divBdr>
    </w:div>
    <w:div w:id="882913029">
      <w:bodyDiv w:val="1"/>
      <w:marLeft w:val="0"/>
      <w:marRight w:val="0"/>
      <w:marTop w:val="0"/>
      <w:marBottom w:val="0"/>
      <w:divBdr>
        <w:top w:val="none" w:sz="0" w:space="0" w:color="auto"/>
        <w:left w:val="none" w:sz="0" w:space="0" w:color="auto"/>
        <w:bottom w:val="none" w:sz="0" w:space="0" w:color="auto"/>
        <w:right w:val="none" w:sz="0" w:space="0" w:color="auto"/>
      </w:divBdr>
    </w:div>
    <w:div w:id="1377510675">
      <w:bodyDiv w:val="1"/>
      <w:marLeft w:val="0"/>
      <w:marRight w:val="0"/>
      <w:marTop w:val="0"/>
      <w:marBottom w:val="0"/>
      <w:divBdr>
        <w:top w:val="none" w:sz="0" w:space="0" w:color="auto"/>
        <w:left w:val="none" w:sz="0" w:space="0" w:color="auto"/>
        <w:bottom w:val="none" w:sz="0" w:space="0" w:color="auto"/>
        <w:right w:val="none" w:sz="0" w:space="0" w:color="auto"/>
      </w:divBdr>
    </w:div>
    <w:div w:id="1443113704">
      <w:bodyDiv w:val="1"/>
      <w:marLeft w:val="0"/>
      <w:marRight w:val="0"/>
      <w:marTop w:val="0"/>
      <w:marBottom w:val="0"/>
      <w:divBdr>
        <w:top w:val="none" w:sz="0" w:space="0" w:color="auto"/>
        <w:left w:val="none" w:sz="0" w:space="0" w:color="auto"/>
        <w:bottom w:val="none" w:sz="0" w:space="0" w:color="auto"/>
        <w:right w:val="none" w:sz="0" w:space="0" w:color="auto"/>
      </w:divBdr>
    </w:div>
    <w:div w:id="1503281732">
      <w:bodyDiv w:val="1"/>
      <w:marLeft w:val="0"/>
      <w:marRight w:val="0"/>
      <w:marTop w:val="0"/>
      <w:marBottom w:val="0"/>
      <w:divBdr>
        <w:top w:val="none" w:sz="0" w:space="0" w:color="auto"/>
        <w:left w:val="none" w:sz="0" w:space="0" w:color="auto"/>
        <w:bottom w:val="none" w:sz="0" w:space="0" w:color="auto"/>
        <w:right w:val="none" w:sz="0" w:space="0" w:color="auto"/>
      </w:divBdr>
    </w:div>
    <w:div w:id="1612470431">
      <w:bodyDiv w:val="1"/>
      <w:marLeft w:val="0"/>
      <w:marRight w:val="0"/>
      <w:marTop w:val="0"/>
      <w:marBottom w:val="0"/>
      <w:divBdr>
        <w:top w:val="none" w:sz="0" w:space="0" w:color="auto"/>
        <w:left w:val="none" w:sz="0" w:space="0" w:color="auto"/>
        <w:bottom w:val="none" w:sz="0" w:space="0" w:color="auto"/>
        <w:right w:val="none" w:sz="0" w:space="0" w:color="auto"/>
      </w:divBdr>
    </w:div>
    <w:div w:id="1719428561">
      <w:bodyDiv w:val="1"/>
      <w:marLeft w:val="0"/>
      <w:marRight w:val="0"/>
      <w:marTop w:val="0"/>
      <w:marBottom w:val="0"/>
      <w:divBdr>
        <w:top w:val="none" w:sz="0" w:space="0" w:color="auto"/>
        <w:left w:val="none" w:sz="0" w:space="0" w:color="auto"/>
        <w:bottom w:val="none" w:sz="0" w:space="0" w:color="auto"/>
        <w:right w:val="none" w:sz="0" w:space="0" w:color="auto"/>
      </w:divBdr>
    </w:div>
    <w:div w:id="182192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topedia.com/terms/p/pricemultiples.asp"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c/commonstock.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A2D9DBE-3B1D-475E-8041-0CA6AA6F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Yin, Yuan</cp:lastModifiedBy>
  <cp:revision>4</cp:revision>
  <cp:lastPrinted>2018-11-05T04:25:00Z</cp:lastPrinted>
  <dcterms:created xsi:type="dcterms:W3CDTF">2018-11-06T00:21:00Z</dcterms:created>
  <dcterms:modified xsi:type="dcterms:W3CDTF">2018-11-06T03:14:00Z</dcterms:modified>
</cp:coreProperties>
</file>